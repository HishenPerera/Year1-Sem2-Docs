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A7B98" w14:textId="20B22674" w:rsidR="0037741B" w:rsidRDefault="00CB2239" w:rsidP="0037741B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BBA042" wp14:editId="6DD71A5B">
                <wp:simplePos x="0" y="0"/>
                <wp:positionH relativeFrom="margin">
                  <wp:posOffset>9728</wp:posOffset>
                </wp:positionH>
                <wp:positionV relativeFrom="paragraph">
                  <wp:posOffset>55002</wp:posOffset>
                </wp:positionV>
                <wp:extent cx="6400800" cy="807396"/>
                <wp:effectExtent l="0" t="0" r="19050" b="1206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807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ADFAA" w14:textId="10CB5A42" w:rsidR="0037741B" w:rsidRDefault="0037741B" w:rsidP="00B23DBA">
                            <w:pPr>
                              <w:pStyle w:val="NormalWeb"/>
                              <w:spacing w:after="0" w:line="360" w:lineRule="auto"/>
                            </w:pPr>
                            <w:r w:rsidRPr="004F287B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  <w:r w:rsidRPr="004F287B">
                              <w:rPr>
                                <w:rFonts w:asciiTheme="minorHAnsi" w:hAnsiTheme="minorHAnsi"/>
                              </w:rPr>
                              <w:t xml:space="preserve">: </w:t>
                            </w:r>
                            <w:r w:rsidR="0075073D" w:rsidRPr="0075073D">
                              <w:rPr>
                                <w:rFonts w:asciiTheme="minorHAnsi" w:hAnsiTheme="minorHAnsi"/>
                              </w:rPr>
                              <w:t>At the end of this lab session</w:t>
                            </w:r>
                            <w:r w:rsidR="0075073D">
                              <w:rPr>
                                <w:rFonts w:asciiTheme="minorHAnsi" w:hAnsiTheme="minorHAnsi"/>
                              </w:rPr>
                              <w:t>, you will learn to connect a windows f</w:t>
                            </w:r>
                            <w:r w:rsidR="0075073D" w:rsidRPr="0075073D">
                              <w:rPr>
                                <w:rFonts w:asciiTheme="minorHAnsi" w:hAnsiTheme="minorHAnsi"/>
                              </w:rPr>
                              <w:t>orm application with MS SQL Server database</w:t>
                            </w:r>
                            <w:r w:rsidR="0075073D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BA042" id="Rectangle 12" o:spid="_x0000_s1026" style="position:absolute;margin-left:.75pt;margin-top:4.35pt;width:7in;height:63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">
                <v:textbox>
                  <w:txbxContent>
                    <w:p w14:paraId="55FADFAA" w14:textId="10CB5A42" w:rsidR="0037741B" w:rsidRDefault="0037741B" w:rsidP="00B23DBA">
                      <w:pPr>
                        <w:pStyle w:val="NormalWeb"/>
                        <w:spacing w:after="0" w:line="360" w:lineRule="auto"/>
                      </w:pPr>
                      <w:r w:rsidRPr="004F287B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  <w:r w:rsidRPr="004F287B">
                        <w:rPr>
                          <w:rFonts w:asciiTheme="minorHAnsi" w:hAnsiTheme="minorHAnsi"/>
                        </w:rPr>
                        <w:t xml:space="preserve">: </w:t>
                      </w:r>
                      <w:r w:rsidR="0075073D" w:rsidRPr="0075073D">
                        <w:rPr>
                          <w:rFonts w:asciiTheme="minorHAnsi" w:hAnsiTheme="minorHAnsi"/>
                        </w:rPr>
                        <w:t>At the end of this lab session</w:t>
                      </w:r>
                      <w:r w:rsidR="0075073D">
                        <w:rPr>
                          <w:rFonts w:asciiTheme="minorHAnsi" w:hAnsiTheme="minorHAnsi"/>
                        </w:rPr>
                        <w:t>, you will learn to connect a windows f</w:t>
                      </w:r>
                      <w:r w:rsidR="0075073D" w:rsidRPr="0075073D">
                        <w:rPr>
                          <w:rFonts w:asciiTheme="minorHAnsi" w:hAnsiTheme="minorHAnsi"/>
                        </w:rPr>
                        <w:t>orm application with MS SQL Server database</w:t>
                      </w:r>
                      <w:r w:rsidR="0075073D">
                        <w:rPr>
                          <w:rFonts w:asciiTheme="minorHAnsi" w:hAnsiTheme="minorHAnsi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342068" w14:textId="5387ED94" w:rsidR="0037741B" w:rsidRDefault="0037741B" w:rsidP="0037741B">
      <w:pPr>
        <w:spacing w:line="360" w:lineRule="auto"/>
        <w:rPr>
          <w:b/>
          <w:szCs w:val="28"/>
        </w:rPr>
      </w:pPr>
    </w:p>
    <w:p w14:paraId="43CBF360" w14:textId="3911D2FF" w:rsidR="00A821E8" w:rsidRDefault="00A821E8" w:rsidP="0037741B">
      <w:pPr>
        <w:spacing w:line="360" w:lineRule="auto"/>
        <w:rPr>
          <w:b/>
          <w:szCs w:val="28"/>
        </w:rPr>
      </w:pPr>
    </w:p>
    <w:p w14:paraId="6770290D" w14:textId="44781498" w:rsidR="0094160F" w:rsidRDefault="00B716BA" w:rsidP="009E0A5F">
      <w:pPr>
        <w:pStyle w:val="NormalWeb"/>
        <w:spacing w:after="0" w:line="360" w:lineRule="auto"/>
        <w:rPr>
          <w:rFonts w:asciiTheme="minorHAnsi" w:hAnsiTheme="minorHAnsi"/>
          <w:b/>
          <w:bCs/>
          <w:sz w:val="48"/>
          <w:szCs w:val="48"/>
        </w:rPr>
      </w:pPr>
      <w:r w:rsidRPr="00B716BA">
        <w:rPr>
          <w:rFonts w:asciiTheme="minorHAnsi" w:hAnsiTheme="minorHAnsi"/>
          <w:b/>
          <w:bCs/>
          <w:sz w:val="48"/>
          <w:szCs w:val="48"/>
        </w:rPr>
        <w:t>DB Connectivity</w:t>
      </w:r>
      <w:r w:rsidR="0094160F">
        <w:rPr>
          <w:rFonts w:asciiTheme="minorHAnsi" w:hAnsiTheme="minorHAnsi"/>
          <w:b/>
          <w:bCs/>
          <w:sz w:val="48"/>
          <w:szCs w:val="48"/>
        </w:rPr>
        <w:t xml:space="preserve"> </w:t>
      </w:r>
    </w:p>
    <w:p w14:paraId="2A6221CA" w14:textId="716060E7" w:rsidR="00B23DBA" w:rsidRDefault="00722C7B" w:rsidP="00B23DBA">
      <w:pPr>
        <w:pStyle w:val="ListParagraph"/>
        <w:spacing w:line="360" w:lineRule="auto"/>
        <w:ind w:left="0" w:firstLine="720"/>
        <w:rPr>
          <w:rFonts w:asciiTheme="minorHAnsi" w:hAnsiTheme="minorHAnsi"/>
          <w:sz w:val="40"/>
          <w:szCs w:val="40"/>
        </w:rPr>
      </w:pPr>
      <w:ins w:id="0" w:author="Manori Gamage" w:date="2020-07-02T13:00:00Z">
        <w:r w:rsidRPr="001A3AFA">
          <w:rPr>
            <w:rFonts w:asciiTheme="minorHAnsi" w:hAnsiTheme="minorHAnsi"/>
            <w:sz w:val="40"/>
            <w:szCs w:val="40"/>
          </w:rPr>
          <w:t xml:space="preserve">Section </w:t>
        </w:r>
        <w:r>
          <w:rPr>
            <w:rFonts w:asciiTheme="minorHAnsi" w:hAnsiTheme="minorHAnsi"/>
            <w:sz w:val="40"/>
            <w:szCs w:val="40"/>
          </w:rPr>
          <w:t>1</w:t>
        </w:r>
      </w:ins>
      <w:r w:rsidR="0094160F">
        <w:rPr>
          <w:rFonts w:asciiTheme="minorHAnsi" w:hAnsiTheme="minorHAnsi"/>
          <w:sz w:val="40"/>
          <w:szCs w:val="40"/>
        </w:rPr>
        <w:t xml:space="preserve"> </w:t>
      </w:r>
    </w:p>
    <w:p w14:paraId="4283E89F" w14:textId="1BA21645" w:rsidR="00EA3C84" w:rsidRPr="00EA3C84" w:rsidRDefault="00EA3C84" w:rsidP="00EA3C84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</w:rPr>
      </w:pPr>
      <w:r w:rsidRPr="00EA3C84">
        <w:rPr>
          <w:rFonts w:asciiTheme="minorHAnsi" w:hAnsiTheme="minorHAnsi"/>
          <w:sz w:val="24"/>
          <w:szCs w:val="24"/>
        </w:rPr>
        <w:t>Follow below steps.</w:t>
      </w:r>
    </w:p>
    <w:p w14:paraId="11B717BB" w14:textId="77777777" w:rsidR="00B23DBA" w:rsidRPr="00B23DBA" w:rsidRDefault="00B23DBA" w:rsidP="00B23DBA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</w:rPr>
        <w:t>Run Microsoft Visual Studio 2019 and open the application.</w:t>
      </w:r>
    </w:p>
    <w:p w14:paraId="38161024" w14:textId="66C9A3C0" w:rsidR="00B23DBA" w:rsidRPr="00EA3C84" w:rsidRDefault="00B23DBA" w:rsidP="00B23DBA">
      <w:pPr>
        <w:pStyle w:val="ListParagraph"/>
        <w:spacing w:after="0" w:line="480" w:lineRule="auto"/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EA3C84">
        <w:rPr>
          <w:rFonts w:asciiTheme="minorHAnsi" w:hAnsiTheme="minorHAnsi"/>
          <w:b/>
          <w:bCs/>
          <w:sz w:val="24"/>
          <w:szCs w:val="24"/>
        </w:rPr>
        <w:t>(</w:t>
      </w:r>
      <w:r w:rsidR="00B716BA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EA3C84">
        <w:rPr>
          <w:rFonts w:asciiTheme="minorHAnsi" w:hAnsiTheme="minorHAnsi"/>
          <w:b/>
          <w:bCs/>
          <w:sz w:val="24"/>
          <w:szCs w:val="24"/>
        </w:rPr>
        <w:t>file</w:t>
      </w:r>
      <w:proofErr w:type="gramEnd"/>
      <w:r w:rsidRPr="00EA3C84">
        <w:rPr>
          <w:rFonts w:asciiTheme="minorHAnsi" w:hAnsiTheme="minorHAnsi"/>
          <w:b/>
          <w:bCs/>
          <w:sz w:val="24"/>
          <w:szCs w:val="24"/>
        </w:rPr>
        <w:t xml:space="preserve">   →  Open Proje</w:t>
      </w:r>
      <w:r w:rsidR="00B716BA">
        <w:rPr>
          <w:rFonts w:asciiTheme="minorHAnsi" w:hAnsiTheme="minorHAnsi"/>
          <w:b/>
          <w:bCs/>
          <w:sz w:val="24"/>
          <w:szCs w:val="24"/>
        </w:rPr>
        <w:t>ct/Solution → WindowsFormsApp1 )</w:t>
      </w:r>
    </w:p>
    <w:p w14:paraId="4175F930" w14:textId="77777777" w:rsidR="00B23DBA" w:rsidRPr="00B23DBA" w:rsidRDefault="00B23DBA" w:rsidP="00B23DBA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</w:rPr>
      </w:pPr>
      <w:r w:rsidRPr="00B23DBA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C91CC" wp14:editId="55D1F68E">
                <wp:simplePos x="0" y="0"/>
                <wp:positionH relativeFrom="column">
                  <wp:posOffset>3705225</wp:posOffset>
                </wp:positionH>
                <wp:positionV relativeFrom="paragraph">
                  <wp:posOffset>1646555</wp:posOffset>
                </wp:positionV>
                <wp:extent cx="192405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601D5" id="Rectangle 5" o:spid="_x0000_s1026" style="position:absolute;margin-left:291.75pt;margin-top:129.65pt;width:151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" filled="f" strokecolor="#ed7d31 [3205]" strokeweight="1pt"/>
            </w:pict>
          </mc:Fallback>
        </mc:AlternateContent>
      </w:r>
      <w:r w:rsidRPr="00B23DBA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EC8F4F" wp14:editId="7842AED9">
            <wp:simplePos x="0" y="0"/>
            <wp:positionH relativeFrom="column">
              <wp:posOffset>66675</wp:posOffset>
            </wp:positionH>
            <wp:positionV relativeFrom="paragraph">
              <wp:posOffset>198755</wp:posOffset>
            </wp:positionV>
            <wp:extent cx="5943600" cy="396049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5848C" w14:textId="77777777" w:rsidR="00B23DBA" w:rsidRDefault="00B23DBA" w:rsidP="00B23DBA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</w:p>
    <w:p w14:paraId="2466DF35" w14:textId="77777777" w:rsidR="00EA3C84" w:rsidRDefault="00EA3C84" w:rsidP="00B23DBA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</w:p>
    <w:p w14:paraId="609BF5C2" w14:textId="77777777" w:rsidR="00B716BA" w:rsidRPr="00B23DBA" w:rsidRDefault="00B716BA" w:rsidP="00B23DBA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</w:p>
    <w:p w14:paraId="311ACE18" w14:textId="77777777" w:rsidR="00B23DBA" w:rsidRPr="00B23DBA" w:rsidRDefault="00B23DBA" w:rsidP="00EA3C84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</w:rPr>
        <w:t>This is your Windows Form Application</w:t>
      </w:r>
    </w:p>
    <w:p w14:paraId="6C614363" w14:textId="77777777" w:rsidR="00B23DBA" w:rsidRPr="00B23DBA" w:rsidRDefault="00B23DBA" w:rsidP="00EA3C84">
      <w:pPr>
        <w:spacing w:after="0" w:line="480" w:lineRule="auto"/>
        <w:jc w:val="center"/>
        <w:rPr>
          <w:rFonts w:cs="Times New Roman"/>
          <w:sz w:val="24"/>
          <w:szCs w:val="24"/>
          <w:lang w:val="en-GB"/>
        </w:rPr>
      </w:pPr>
      <w:r w:rsidRPr="00B23DBA">
        <w:rPr>
          <w:rFonts w:cs="Times New Roman"/>
          <w:noProof/>
          <w:sz w:val="24"/>
          <w:szCs w:val="24"/>
        </w:rPr>
        <w:drawing>
          <wp:inline distT="0" distB="0" distL="0" distR="0" wp14:anchorId="313AC36D" wp14:editId="36680B88">
            <wp:extent cx="3501775" cy="304609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348" cy="305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108B" w14:textId="77777777" w:rsidR="00B23DBA" w:rsidRPr="00B23DBA" w:rsidRDefault="00B23DBA" w:rsidP="00B23DBA">
      <w:pPr>
        <w:spacing w:after="0" w:line="480" w:lineRule="auto"/>
        <w:rPr>
          <w:rFonts w:cs="Times New Roman"/>
          <w:sz w:val="24"/>
          <w:szCs w:val="24"/>
          <w:lang w:val="en-GB"/>
        </w:rPr>
      </w:pPr>
    </w:p>
    <w:p w14:paraId="757E8DC4" w14:textId="77777777" w:rsidR="00B23DBA" w:rsidRPr="008E4146" w:rsidRDefault="00B23DBA" w:rsidP="00B23DBA">
      <w:pPr>
        <w:spacing w:after="0" w:line="480" w:lineRule="auto"/>
        <w:rPr>
          <w:rFonts w:cs="Times New Roman"/>
          <w:b/>
          <w:sz w:val="28"/>
          <w:szCs w:val="28"/>
        </w:rPr>
      </w:pPr>
      <w:r w:rsidRPr="008E4146">
        <w:rPr>
          <w:rFonts w:cs="Times New Roman"/>
          <w:b/>
          <w:sz w:val="28"/>
          <w:szCs w:val="28"/>
        </w:rPr>
        <w:t>Getting familiar with Microsoft SQL Server</w:t>
      </w:r>
    </w:p>
    <w:p w14:paraId="263E71E0" w14:textId="57B5D814" w:rsidR="00B23DBA" w:rsidRPr="00976483" w:rsidRDefault="00B23DBA" w:rsidP="00311B15">
      <w:pPr>
        <w:pStyle w:val="ListParagraph"/>
        <w:numPr>
          <w:ilvl w:val="0"/>
          <w:numId w:val="20"/>
        </w:numPr>
        <w:spacing w:after="0" w:line="480" w:lineRule="auto"/>
        <w:rPr>
          <w:rFonts w:asciiTheme="minorHAnsi" w:hAnsiTheme="minorHAnsi"/>
          <w:sz w:val="24"/>
          <w:szCs w:val="24"/>
        </w:rPr>
      </w:pPr>
      <w:r w:rsidRPr="00976483">
        <w:rPr>
          <w:rFonts w:asciiTheme="minorHAnsi" w:hAnsiTheme="minorHAnsi"/>
          <w:sz w:val="24"/>
          <w:szCs w:val="24"/>
        </w:rPr>
        <w:t>Connect to the SQL Server.</w:t>
      </w:r>
    </w:p>
    <w:p w14:paraId="44A36D0D" w14:textId="77777777" w:rsidR="00B23DBA" w:rsidRPr="00B23DBA" w:rsidRDefault="00B23DBA" w:rsidP="00976483">
      <w:pPr>
        <w:spacing w:after="0" w:line="480" w:lineRule="auto"/>
        <w:jc w:val="center"/>
        <w:rPr>
          <w:rFonts w:cs="Times New Roman"/>
          <w:sz w:val="24"/>
          <w:szCs w:val="24"/>
        </w:rPr>
      </w:pPr>
      <w:r w:rsidRPr="00B23DBA">
        <w:rPr>
          <w:rFonts w:cs="Times New Roman"/>
          <w:noProof/>
          <w:sz w:val="24"/>
          <w:szCs w:val="24"/>
        </w:rPr>
        <w:drawing>
          <wp:inline distT="0" distB="0" distL="0" distR="0" wp14:anchorId="508F3F91" wp14:editId="22866B61">
            <wp:extent cx="4524375" cy="2990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5AEC" w14:textId="77777777" w:rsidR="00B23DBA" w:rsidRPr="00B23DBA" w:rsidRDefault="00B23DBA" w:rsidP="00B23DBA">
      <w:pPr>
        <w:spacing w:after="0" w:line="480" w:lineRule="auto"/>
        <w:rPr>
          <w:rFonts w:cs="Times New Roman"/>
          <w:sz w:val="24"/>
          <w:szCs w:val="24"/>
        </w:rPr>
      </w:pPr>
    </w:p>
    <w:p w14:paraId="7EFBE958" w14:textId="77777777" w:rsidR="00B23DBA" w:rsidRPr="00B23DBA" w:rsidRDefault="00B23DBA" w:rsidP="00B23DBA">
      <w:pPr>
        <w:pStyle w:val="ListParagraph"/>
        <w:numPr>
          <w:ilvl w:val="0"/>
          <w:numId w:val="20"/>
        </w:numPr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  <w:lang w:val="en-GB"/>
        </w:rPr>
        <w:t>Create a New Database. (</w:t>
      </w:r>
      <w:r w:rsidRPr="00976483">
        <w:rPr>
          <w:rFonts w:asciiTheme="minorHAnsi" w:hAnsiTheme="minorHAnsi"/>
          <w:b/>
          <w:bCs/>
          <w:sz w:val="24"/>
          <w:szCs w:val="24"/>
          <w:lang w:val="en-GB"/>
        </w:rPr>
        <w:t xml:space="preserve">Databases  </w:t>
      </w:r>
      <w:r w:rsidRPr="00976483">
        <w:rPr>
          <w:rFonts w:asciiTheme="minorHAnsi" w:hAnsiTheme="minorHAnsi"/>
          <w:b/>
          <w:bCs/>
          <w:sz w:val="24"/>
          <w:szCs w:val="24"/>
        </w:rPr>
        <w:t>→ New Database</w:t>
      </w:r>
      <w:r w:rsidRPr="00B23DBA">
        <w:rPr>
          <w:rFonts w:asciiTheme="minorHAnsi" w:hAnsiTheme="minorHAnsi"/>
          <w:sz w:val="24"/>
          <w:szCs w:val="24"/>
        </w:rPr>
        <w:t xml:space="preserve"> )</w:t>
      </w:r>
    </w:p>
    <w:p w14:paraId="2133DE77" w14:textId="45834133" w:rsidR="00B23DBA" w:rsidRPr="00B23DBA" w:rsidRDefault="00976483" w:rsidP="00B23DBA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</w:rPr>
        <w:t>Name the</w:t>
      </w:r>
      <w:r w:rsidR="00B23DBA" w:rsidRPr="00B23DBA">
        <w:rPr>
          <w:rFonts w:asciiTheme="minorHAnsi" w:hAnsiTheme="minorHAnsi"/>
          <w:sz w:val="24"/>
          <w:szCs w:val="24"/>
        </w:rPr>
        <w:t xml:space="preserve"> Database as </w:t>
      </w:r>
      <w:r w:rsidR="00B23DBA" w:rsidRPr="00976483">
        <w:rPr>
          <w:rFonts w:asciiTheme="minorHAnsi" w:hAnsiTheme="minorHAnsi"/>
          <w:b/>
          <w:bCs/>
          <w:sz w:val="24"/>
          <w:szCs w:val="24"/>
        </w:rPr>
        <w:t>Student</w:t>
      </w:r>
    </w:p>
    <w:p w14:paraId="5DEA3AB1" w14:textId="77777777" w:rsidR="00B23DBA" w:rsidRPr="00B23DBA" w:rsidRDefault="00B23DBA" w:rsidP="00B23DBA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</w:p>
    <w:p w14:paraId="7DDA92BB" w14:textId="77777777" w:rsidR="00B23DBA" w:rsidRPr="00B23DBA" w:rsidRDefault="00B23DBA" w:rsidP="00B23DBA">
      <w:pPr>
        <w:spacing w:after="0" w:line="480" w:lineRule="auto"/>
        <w:ind w:left="360"/>
        <w:rPr>
          <w:rFonts w:cs="Times New Roman"/>
          <w:sz w:val="24"/>
          <w:szCs w:val="24"/>
          <w:lang w:val="en-GB"/>
        </w:rPr>
      </w:pPr>
      <w:r w:rsidRPr="00B23DBA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22994" wp14:editId="2E91D53A">
                <wp:simplePos x="0" y="0"/>
                <wp:positionH relativeFrom="column">
                  <wp:posOffset>3252158</wp:posOffset>
                </wp:positionH>
                <wp:positionV relativeFrom="paragraph">
                  <wp:posOffset>646981</wp:posOffset>
                </wp:positionV>
                <wp:extent cx="2838091" cy="224287"/>
                <wp:effectExtent l="0" t="0" r="1968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091" cy="2242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3858" id="Rectangle 15" o:spid="_x0000_s1026" style="position:absolute;margin-left:256.1pt;margin-top:50.95pt;width:223.45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" filled="f" strokecolor="#ed7d31 [3205]" strokeweight="1pt"/>
            </w:pict>
          </mc:Fallback>
        </mc:AlternateContent>
      </w:r>
      <w:r w:rsidRPr="00B23DBA">
        <w:rPr>
          <w:rFonts w:cs="Times New Roman"/>
          <w:noProof/>
          <w:sz w:val="24"/>
          <w:szCs w:val="24"/>
        </w:rPr>
        <w:drawing>
          <wp:inline distT="0" distB="0" distL="0" distR="0" wp14:anchorId="2BADF055" wp14:editId="4AE9B3B0">
            <wp:extent cx="5943600" cy="3887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087E" w14:textId="77777777" w:rsidR="00B23DBA" w:rsidRPr="00B23DBA" w:rsidRDefault="00B23DBA" w:rsidP="00B23DBA">
      <w:pPr>
        <w:spacing w:after="0" w:line="480" w:lineRule="auto"/>
        <w:ind w:left="360"/>
        <w:rPr>
          <w:rFonts w:cs="Times New Roman"/>
          <w:sz w:val="24"/>
          <w:szCs w:val="24"/>
          <w:lang w:val="en-GB"/>
        </w:rPr>
      </w:pPr>
    </w:p>
    <w:p w14:paraId="2B1EADA8" w14:textId="77777777" w:rsidR="00B23DBA" w:rsidRPr="00B23DBA" w:rsidRDefault="00B23DBA" w:rsidP="00B23DBA">
      <w:pPr>
        <w:pStyle w:val="ListParagraph"/>
        <w:numPr>
          <w:ilvl w:val="0"/>
          <w:numId w:val="20"/>
        </w:numPr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  <w:lang w:val="en-GB"/>
        </w:rPr>
        <w:t>Create the following table in the Student Database</w:t>
      </w:r>
    </w:p>
    <w:p w14:paraId="2BAC597E" w14:textId="77777777" w:rsidR="00B23DBA" w:rsidRPr="00B23DBA" w:rsidRDefault="00B23DBA" w:rsidP="00976483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  <w:lang w:val="en-GB"/>
        </w:rPr>
        <w:t>CREATE TABLE Student (</w:t>
      </w:r>
    </w:p>
    <w:p w14:paraId="0DF210D7" w14:textId="77777777" w:rsidR="00B23DBA" w:rsidRPr="00B23DBA" w:rsidRDefault="00B23DBA" w:rsidP="00976483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  <w:lang w:val="en-GB"/>
        </w:rPr>
        <w:t>ID INT PRIMARY KEY,</w:t>
      </w:r>
    </w:p>
    <w:p w14:paraId="1A7CC852" w14:textId="77777777" w:rsidR="00B23DBA" w:rsidRPr="00B23DBA" w:rsidRDefault="00B23DBA" w:rsidP="00976483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  <w:lang w:val="en-GB"/>
        </w:rPr>
        <w:t>Name VARCHAR (50),</w:t>
      </w:r>
    </w:p>
    <w:p w14:paraId="401DBED1" w14:textId="77777777" w:rsidR="00B23DBA" w:rsidRPr="00B23DBA" w:rsidRDefault="00B23DBA" w:rsidP="00976483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  <w:lang w:val="en-GB"/>
        </w:rPr>
        <w:t>Age INT,</w:t>
      </w:r>
    </w:p>
    <w:p w14:paraId="502E2746" w14:textId="77777777" w:rsidR="00B23DBA" w:rsidRPr="00B23DBA" w:rsidRDefault="00B23DBA" w:rsidP="00976483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  <w:lang w:val="en-GB"/>
        </w:rPr>
        <w:t>GPA FLOAT,</w:t>
      </w:r>
    </w:p>
    <w:p w14:paraId="15A58FFC" w14:textId="77777777" w:rsidR="00B23DBA" w:rsidRPr="00B23DBA" w:rsidRDefault="00B23DBA" w:rsidP="00976483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  <w:lang w:val="en-GB"/>
        </w:rPr>
        <w:t xml:space="preserve">Address VARCHAR (50) </w:t>
      </w:r>
    </w:p>
    <w:p w14:paraId="0B916B13" w14:textId="77777777" w:rsidR="00B23DBA" w:rsidRPr="00B23DBA" w:rsidRDefault="00B23DBA" w:rsidP="00976483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GB"/>
        </w:rPr>
      </w:pPr>
      <w:r w:rsidRPr="00B23DBA">
        <w:rPr>
          <w:rFonts w:asciiTheme="minorHAnsi" w:hAnsiTheme="minorHAnsi"/>
          <w:sz w:val="24"/>
          <w:szCs w:val="24"/>
          <w:lang w:val="en-GB"/>
        </w:rPr>
        <w:t>);</w:t>
      </w:r>
    </w:p>
    <w:p w14:paraId="64C5780A" w14:textId="77777777" w:rsidR="00B23DBA" w:rsidRDefault="00B23DBA" w:rsidP="00B23DBA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</w:p>
    <w:p w14:paraId="5A200833" w14:textId="77777777" w:rsidR="00976483" w:rsidRPr="00B23DBA" w:rsidRDefault="00976483" w:rsidP="00B23DBA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  <w:lang w:val="en-GB"/>
        </w:rPr>
      </w:pPr>
    </w:p>
    <w:p w14:paraId="1FF6BE59" w14:textId="1EDEDA5D" w:rsidR="00B774D1" w:rsidRPr="00620007" w:rsidDel="000A5ADD" w:rsidRDefault="00B774D1">
      <w:pPr>
        <w:pStyle w:val="ListParagraph"/>
        <w:spacing w:line="360" w:lineRule="auto"/>
        <w:ind w:left="1440"/>
        <w:jc w:val="both"/>
        <w:rPr>
          <w:ins w:id="1" w:author="Manori Gamage" w:date="2020-07-02T12:54:00Z"/>
          <w:del w:id="2" w:author="Amali Gunasinghe" w:date="2020-07-03T15:22:00Z"/>
          <w:rFonts w:asciiTheme="minorHAnsi" w:hAnsiTheme="minorHAnsi"/>
          <w:sz w:val="24"/>
          <w:szCs w:val="24"/>
        </w:rPr>
        <w:pPrChange w:id="3" w:author="Amali Gunasinghe" w:date="2020-07-03T15:30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del w:id="4" w:author="Amali Gunasinghe" w:date="2020-07-03T15:22:00Z">
        <w:r w:rsidRPr="00620007" w:rsidDel="000A5ADD">
          <w:rPr>
            <w:rFonts w:asciiTheme="minorHAnsi" w:hAnsiTheme="minorHAnsi"/>
            <w:sz w:val="24"/>
            <w:szCs w:val="24"/>
          </w:rPr>
          <w:lastRenderedPageBreak/>
          <w:delText>If the company is dealing with small amount of data, then it is not worthy to go for a solution like use of</w:delText>
        </w:r>
        <w:r w:rsidRPr="00854926" w:rsidDel="000A5ADD">
          <w:rPr>
            <w:rFonts w:asciiTheme="minorHAnsi" w:hAnsiTheme="minorHAnsi"/>
            <w:sz w:val="24"/>
            <w:szCs w:val="24"/>
          </w:rPr>
          <w:delText xml:space="preserve"> an Oracle or SQL database. Instead an Access database can be used.</w:delText>
        </w:r>
      </w:del>
    </w:p>
    <w:p w14:paraId="23AE5C5C" w14:textId="5484BE9F" w:rsidR="005219BD" w:rsidRPr="00B774D1" w:rsidDel="000A5ADD" w:rsidRDefault="005219BD">
      <w:pPr>
        <w:pStyle w:val="ListParagraph"/>
        <w:spacing w:line="360" w:lineRule="auto"/>
        <w:ind w:left="1440"/>
        <w:jc w:val="both"/>
        <w:rPr>
          <w:del w:id="5" w:author="Amali Gunasinghe" w:date="2020-07-03T15:22:00Z"/>
          <w:rFonts w:asciiTheme="minorHAnsi" w:hAnsiTheme="minorHAnsi"/>
          <w:sz w:val="24"/>
          <w:szCs w:val="24"/>
        </w:rPr>
        <w:pPrChange w:id="6" w:author="Amali Gunasinghe" w:date="2020-07-03T15:30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ins w:id="7" w:author="Manori Gamage" w:date="2020-07-02T12:54:00Z">
        <w:del w:id="8" w:author="Amali Gunasinghe" w:date="2020-07-03T15:22:00Z">
          <w:r w:rsidDel="000A5ADD">
            <w:rPr>
              <w:rFonts w:asciiTheme="minorHAnsi" w:hAnsiTheme="minorHAnsi"/>
              <w:sz w:val="24"/>
              <w:szCs w:val="24"/>
            </w:rPr>
            <w:delText>If concurrent access is not necessary</w:delText>
          </w:r>
        </w:del>
      </w:ins>
    </w:p>
    <w:p w14:paraId="57F10F6F" w14:textId="48B1131C" w:rsidR="00B774D1" w:rsidRPr="00B774D1" w:rsidDel="000A5ADD" w:rsidRDefault="003877EA">
      <w:pPr>
        <w:pStyle w:val="ListParagraph"/>
        <w:spacing w:line="360" w:lineRule="auto"/>
        <w:ind w:left="1440"/>
        <w:jc w:val="both"/>
        <w:rPr>
          <w:del w:id="9" w:author="Amali Gunasinghe" w:date="2020-07-03T15:22:00Z"/>
          <w:rFonts w:asciiTheme="minorHAnsi" w:hAnsiTheme="minorHAnsi"/>
          <w:sz w:val="24"/>
          <w:szCs w:val="24"/>
        </w:rPr>
        <w:pPrChange w:id="10" w:author="Amali Gunasinghe" w:date="2020-07-03T15:30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del w:id="11" w:author="Amali Gunasinghe" w:date="2020-07-03T15:22:00Z">
        <w:r w:rsidDel="000A5ADD">
          <w:rPr>
            <w:rFonts w:asciiTheme="minorHAnsi" w:hAnsiTheme="minorHAnsi"/>
            <w:sz w:val="24"/>
            <w:szCs w:val="24"/>
          </w:rPr>
          <w:delText>D</w:delText>
        </w:r>
        <w:r w:rsidR="00B774D1" w:rsidRPr="00B774D1" w:rsidDel="000A5ADD">
          <w:rPr>
            <w:rFonts w:asciiTheme="minorHAnsi" w:hAnsiTheme="minorHAnsi"/>
            <w:sz w:val="24"/>
            <w:szCs w:val="24"/>
          </w:rPr>
          <w:delText>atabase can be used differ according to the;</w:delText>
        </w:r>
      </w:del>
    </w:p>
    <w:p w14:paraId="55E9EA84" w14:textId="757CB015" w:rsidR="00B774D1" w:rsidRPr="00B774D1" w:rsidDel="000A5ADD" w:rsidRDefault="00B774D1">
      <w:pPr>
        <w:pStyle w:val="ListParagraph"/>
        <w:spacing w:line="360" w:lineRule="auto"/>
        <w:ind w:left="1440"/>
        <w:jc w:val="both"/>
        <w:rPr>
          <w:del w:id="12" w:author="Amali Gunasinghe" w:date="2020-07-03T15:22:00Z"/>
          <w:rFonts w:asciiTheme="minorHAnsi" w:hAnsiTheme="minorHAnsi"/>
          <w:sz w:val="24"/>
          <w:szCs w:val="24"/>
        </w:rPr>
        <w:pPrChange w:id="13" w:author="Amali Gunasinghe" w:date="2020-07-03T15:30:00Z">
          <w:pPr>
            <w:pStyle w:val="ListParagraph"/>
            <w:numPr>
              <w:ilvl w:val="3"/>
              <w:numId w:val="15"/>
            </w:numPr>
            <w:spacing w:line="360" w:lineRule="auto"/>
            <w:ind w:left="2880" w:hanging="360"/>
            <w:jc w:val="both"/>
          </w:pPr>
        </w:pPrChange>
      </w:pPr>
      <w:del w:id="14" w:author="Amali Gunasinghe" w:date="2020-07-03T15:22:00Z">
        <w:r w:rsidRPr="00B774D1" w:rsidDel="000A5ADD">
          <w:rPr>
            <w:rFonts w:asciiTheme="minorHAnsi" w:hAnsiTheme="minorHAnsi"/>
            <w:sz w:val="24"/>
            <w:szCs w:val="24"/>
          </w:rPr>
          <w:delText>Volume of data associated</w:delText>
        </w:r>
      </w:del>
    </w:p>
    <w:p w14:paraId="09D6B7F4" w14:textId="725E5E1F" w:rsidR="00B774D1" w:rsidRPr="00B774D1" w:rsidDel="000A5ADD" w:rsidRDefault="00B774D1">
      <w:pPr>
        <w:pStyle w:val="ListParagraph"/>
        <w:spacing w:line="360" w:lineRule="auto"/>
        <w:ind w:left="1440"/>
        <w:jc w:val="both"/>
        <w:rPr>
          <w:del w:id="15" w:author="Amali Gunasinghe" w:date="2020-07-03T15:22:00Z"/>
          <w:rFonts w:asciiTheme="minorHAnsi" w:hAnsiTheme="minorHAnsi"/>
          <w:sz w:val="24"/>
          <w:szCs w:val="24"/>
        </w:rPr>
        <w:pPrChange w:id="16" w:author="Amali Gunasinghe" w:date="2020-07-03T15:30:00Z">
          <w:pPr>
            <w:pStyle w:val="ListParagraph"/>
            <w:numPr>
              <w:ilvl w:val="3"/>
              <w:numId w:val="15"/>
            </w:numPr>
            <w:spacing w:line="360" w:lineRule="auto"/>
            <w:ind w:left="2880" w:hanging="360"/>
            <w:jc w:val="both"/>
          </w:pPr>
        </w:pPrChange>
      </w:pPr>
      <w:del w:id="17" w:author="Amali Gunasinghe" w:date="2020-07-03T15:22:00Z">
        <w:r w:rsidRPr="00B774D1" w:rsidDel="000A5ADD">
          <w:rPr>
            <w:rFonts w:asciiTheme="minorHAnsi" w:hAnsiTheme="minorHAnsi"/>
            <w:sz w:val="24"/>
            <w:szCs w:val="24"/>
          </w:rPr>
          <w:delText xml:space="preserve">Is it affordable </w:delText>
        </w:r>
      </w:del>
    </w:p>
    <w:p w14:paraId="0D5BB1A2" w14:textId="20E3485C" w:rsidR="00B774D1" w:rsidRPr="009E0A5F" w:rsidDel="00620007" w:rsidRDefault="00B774D1" w:rsidP="00620007">
      <w:pPr>
        <w:pStyle w:val="ListParagraph"/>
        <w:spacing w:line="360" w:lineRule="auto"/>
        <w:ind w:left="1440"/>
        <w:jc w:val="both"/>
        <w:rPr>
          <w:del w:id="18" w:author="Amali Gunasinghe" w:date="2020-07-03T15:29:00Z"/>
          <w:rFonts w:asciiTheme="minorHAnsi" w:hAnsiTheme="minorHAnsi"/>
          <w:sz w:val="24"/>
          <w:szCs w:val="24"/>
        </w:rPr>
      </w:pPr>
    </w:p>
    <w:p w14:paraId="11BA4ADA" w14:textId="52A3C597" w:rsidR="00A821E8" w:rsidDel="00620007" w:rsidRDefault="00A821E8">
      <w:pPr>
        <w:pStyle w:val="ListParagraph"/>
        <w:spacing w:line="360" w:lineRule="auto"/>
        <w:ind w:left="1440"/>
        <w:jc w:val="both"/>
        <w:rPr>
          <w:del w:id="19" w:author="Amali Gunasinghe" w:date="2020-07-03T15:28:00Z"/>
          <w:rFonts w:asciiTheme="minorHAnsi" w:hAnsiTheme="minorHAnsi"/>
          <w:sz w:val="24"/>
          <w:szCs w:val="24"/>
        </w:rPr>
        <w:pPrChange w:id="20" w:author="Amali Gunasinghe" w:date="2020-07-03T15:30:00Z">
          <w:pPr>
            <w:pStyle w:val="ListParagraph"/>
            <w:numPr>
              <w:numId w:val="15"/>
            </w:numPr>
            <w:spacing w:line="360" w:lineRule="auto"/>
            <w:ind w:hanging="360"/>
            <w:jc w:val="both"/>
          </w:pPr>
        </w:pPrChange>
      </w:pPr>
      <w:del w:id="21" w:author="Manori Gamage" w:date="2020-07-02T12:58:00Z">
        <w:r w:rsidRPr="009E0A5F" w:rsidDel="00620007">
          <w:rPr>
            <w:rFonts w:asciiTheme="minorHAnsi" w:hAnsiTheme="minorHAnsi"/>
            <w:sz w:val="24"/>
            <w:szCs w:val="24"/>
          </w:rPr>
          <w:delText>Give some real time examples of the existing databases used by different companies in Sri Lanka.</w:delText>
        </w:r>
      </w:del>
    </w:p>
    <w:p w14:paraId="32D64D1C" w14:textId="0083E4F8" w:rsidR="00E40706" w:rsidRPr="00E40706" w:rsidDel="00620007" w:rsidRDefault="00E40706">
      <w:pPr>
        <w:pStyle w:val="ListParagraph"/>
        <w:spacing w:line="360" w:lineRule="auto"/>
        <w:ind w:left="1440"/>
        <w:jc w:val="both"/>
        <w:rPr>
          <w:del w:id="22" w:author="Amali Gunasinghe" w:date="2020-07-03T15:28:00Z"/>
          <w:rFonts w:asciiTheme="minorHAnsi" w:hAnsiTheme="minorHAnsi"/>
          <w:sz w:val="24"/>
          <w:szCs w:val="24"/>
        </w:rPr>
        <w:pPrChange w:id="23" w:author="Amali Gunasinghe" w:date="2020-07-03T15:30:00Z">
          <w:pPr>
            <w:pStyle w:val="ListParagraph"/>
            <w:numPr>
              <w:ilvl w:val="1"/>
              <w:numId w:val="15"/>
            </w:numPr>
            <w:spacing w:line="360" w:lineRule="auto"/>
            <w:ind w:left="1440" w:hanging="360"/>
            <w:jc w:val="both"/>
          </w:pPr>
        </w:pPrChange>
      </w:pPr>
      <w:del w:id="24" w:author="Manori Gamage" w:date="2020-07-02T12:58:00Z">
        <w:r w:rsidRPr="00E40706" w:rsidDel="00620007">
          <w:rPr>
            <w:rFonts w:asciiTheme="minorHAnsi" w:hAnsiTheme="minorHAnsi"/>
            <w:sz w:val="24"/>
            <w:szCs w:val="24"/>
          </w:rPr>
          <w:delText>Sri Lanka Telecom</w:delText>
        </w:r>
      </w:del>
    </w:p>
    <w:p w14:paraId="625902B0" w14:textId="47D2E9FC" w:rsidR="00E40706" w:rsidRPr="00E40706" w:rsidDel="00620007" w:rsidRDefault="00E40706">
      <w:pPr>
        <w:pStyle w:val="ListParagraph"/>
        <w:spacing w:line="360" w:lineRule="auto"/>
        <w:ind w:left="1440"/>
        <w:jc w:val="both"/>
        <w:rPr>
          <w:del w:id="25" w:author="Amali Gunasinghe" w:date="2020-07-03T15:28:00Z"/>
          <w:rFonts w:asciiTheme="minorHAnsi" w:hAnsiTheme="minorHAnsi"/>
          <w:sz w:val="24"/>
          <w:szCs w:val="24"/>
        </w:rPr>
        <w:pPrChange w:id="26" w:author="Amali Gunasinghe" w:date="2020-07-03T15:30:00Z">
          <w:pPr>
            <w:pStyle w:val="ListParagraph"/>
            <w:numPr>
              <w:ilvl w:val="1"/>
              <w:numId w:val="15"/>
            </w:numPr>
            <w:spacing w:line="360" w:lineRule="auto"/>
            <w:ind w:left="1440" w:hanging="360"/>
            <w:jc w:val="both"/>
          </w:pPr>
        </w:pPrChange>
      </w:pPr>
      <w:del w:id="27" w:author="Manori Gamage" w:date="2020-07-02T12:58:00Z">
        <w:r w:rsidRPr="00E40706" w:rsidDel="00620007">
          <w:rPr>
            <w:rFonts w:asciiTheme="minorHAnsi" w:hAnsiTheme="minorHAnsi"/>
            <w:sz w:val="24"/>
            <w:szCs w:val="24"/>
          </w:rPr>
          <w:delText>SLIIT</w:delText>
        </w:r>
      </w:del>
    </w:p>
    <w:p w14:paraId="0BC8F9C6" w14:textId="72CC31BA" w:rsidR="00E40706" w:rsidRPr="00E40706" w:rsidDel="00620007" w:rsidRDefault="00E40706">
      <w:pPr>
        <w:pStyle w:val="ListParagraph"/>
        <w:spacing w:line="360" w:lineRule="auto"/>
        <w:ind w:left="1440"/>
        <w:jc w:val="both"/>
        <w:rPr>
          <w:del w:id="28" w:author="Amali Gunasinghe" w:date="2020-07-03T15:28:00Z"/>
          <w:rFonts w:asciiTheme="minorHAnsi" w:hAnsiTheme="minorHAnsi"/>
          <w:sz w:val="24"/>
          <w:szCs w:val="24"/>
        </w:rPr>
        <w:pPrChange w:id="29" w:author="Amali Gunasinghe" w:date="2020-07-03T15:30:00Z">
          <w:pPr>
            <w:pStyle w:val="ListParagraph"/>
            <w:numPr>
              <w:ilvl w:val="1"/>
              <w:numId w:val="15"/>
            </w:numPr>
            <w:spacing w:line="360" w:lineRule="auto"/>
            <w:ind w:left="1440" w:hanging="360"/>
            <w:jc w:val="both"/>
          </w:pPr>
        </w:pPrChange>
      </w:pPr>
      <w:del w:id="30" w:author="Manori Gamage" w:date="2020-07-02T12:58:00Z">
        <w:r w:rsidRPr="00E40706" w:rsidDel="00620007">
          <w:rPr>
            <w:rFonts w:asciiTheme="minorHAnsi" w:hAnsiTheme="minorHAnsi"/>
            <w:sz w:val="24"/>
            <w:szCs w:val="24"/>
          </w:rPr>
          <w:delText>Banks</w:delText>
        </w:r>
      </w:del>
    </w:p>
    <w:p w14:paraId="3822E09F" w14:textId="0D9BDE8C" w:rsidR="00E40706" w:rsidRPr="00E40706" w:rsidDel="00722C7B" w:rsidRDefault="00E40706">
      <w:pPr>
        <w:pStyle w:val="ListParagraph"/>
        <w:spacing w:line="360" w:lineRule="auto"/>
        <w:ind w:left="1440"/>
        <w:jc w:val="both"/>
        <w:rPr>
          <w:rFonts w:asciiTheme="minorHAnsi" w:hAnsiTheme="minorHAnsi"/>
          <w:sz w:val="24"/>
          <w:szCs w:val="24"/>
        </w:rPr>
        <w:pPrChange w:id="31" w:author="Amali Gunasinghe" w:date="2020-07-03T15:30:00Z">
          <w:pPr>
            <w:pStyle w:val="ListParagraph"/>
            <w:numPr>
              <w:ilvl w:val="1"/>
              <w:numId w:val="15"/>
            </w:numPr>
            <w:spacing w:line="360" w:lineRule="auto"/>
            <w:ind w:left="1440" w:hanging="360"/>
            <w:jc w:val="both"/>
          </w:pPr>
        </w:pPrChange>
      </w:pPr>
      <w:del w:id="32" w:author="Manori Gamage" w:date="2020-07-02T12:58:00Z">
        <w:r w:rsidRPr="00E40706" w:rsidDel="00722C7B">
          <w:rPr>
            <w:rFonts w:asciiTheme="minorHAnsi" w:hAnsiTheme="minorHAnsi"/>
            <w:sz w:val="24"/>
            <w:szCs w:val="24"/>
          </w:rPr>
          <w:delText>Ari Lan</w:delText>
        </w:r>
        <w:r w:rsidRPr="00E40706" w:rsidDel="00620007">
          <w:rPr>
            <w:rFonts w:asciiTheme="minorHAnsi" w:hAnsiTheme="minorHAnsi"/>
            <w:sz w:val="24"/>
            <w:szCs w:val="24"/>
          </w:rPr>
          <w:delText xml:space="preserve">ka </w:delText>
        </w:r>
      </w:del>
    </w:p>
    <w:p w14:paraId="2D0FF660" w14:textId="3431DCA4" w:rsidR="00A821E8" w:rsidDel="005219BD" w:rsidRDefault="00A821E8" w:rsidP="00A821E8">
      <w:pPr>
        <w:pStyle w:val="ListParagraph"/>
        <w:numPr>
          <w:ilvl w:val="0"/>
          <w:numId w:val="15"/>
        </w:numPr>
        <w:spacing w:line="360" w:lineRule="auto"/>
        <w:jc w:val="both"/>
        <w:rPr>
          <w:del w:id="33" w:author="Manori Gamage" w:date="2020-07-02T12:56:00Z"/>
          <w:rFonts w:asciiTheme="minorHAnsi" w:hAnsiTheme="minorHAnsi"/>
          <w:sz w:val="24"/>
          <w:szCs w:val="24"/>
        </w:rPr>
      </w:pPr>
      <w:del w:id="34" w:author="Manori Gamage" w:date="2020-07-02T12:56:00Z">
        <w:r w:rsidRPr="009E0A5F" w:rsidDel="005219BD">
          <w:rPr>
            <w:rFonts w:asciiTheme="minorHAnsi" w:hAnsiTheme="minorHAnsi"/>
            <w:sz w:val="24"/>
            <w:szCs w:val="24"/>
          </w:rPr>
          <w:delText xml:space="preserve">Explain about the desktop database server. </w:delText>
        </w:r>
      </w:del>
    </w:p>
    <w:p w14:paraId="586B86B5" w14:textId="687F5BC0" w:rsidR="00E40706" w:rsidRPr="00E40706" w:rsidDel="005219BD" w:rsidRDefault="00E0310A" w:rsidP="00E40706">
      <w:pPr>
        <w:pStyle w:val="ListParagraph"/>
        <w:spacing w:line="360" w:lineRule="auto"/>
        <w:rPr>
          <w:del w:id="35" w:author="Manori Gamage" w:date="2020-07-02T12:56:00Z"/>
          <w:rFonts w:asciiTheme="minorHAnsi" w:hAnsiTheme="minorHAnsi"/>
          <w:sz w:val="24"/>
          <w:szCs w:val="24"/>
        </w:rPr>
      </w:pPr>
      <w:del w:id="36" w:author="Manori Gamage" w:date="2020-07-02T12:56:00Z">
        <w:r w:rsidDel="005219BD">
          <w:rPr>
            <w:rFonts w:asciiTheme="minorHAnsi" w:hAnsiTheme="minorHAnsi"/>
            <w:sz w:val="24"/>
            <w:szCs w:val="24"/>
          </w:rPr>
          <w:delText>The</w:delText>
        </w:r>
        <w:r w:rsidR="00E40706" w:rsidRPr="00E40706" w:rsidDel="005219BD">
          <w:rPr>
            <w:rFonts w:asciiTheme="minorHAnsi" w:hAnsiTheme="minorHAnsi"/>
            <w:sz w:val="24"/>
            <w:szCs w:val="24"/>
          </w:rPr>
          <w:delText xml:space="preserve"> central printer server to print their documents.</w:delText>
        </w:r>
      </w:del>
    </w:p>
    <w:p w14:paraId="301BB2AF" w14:textId="224837A5" w:rsidR="00E40706" w:rsidRPr="00E40706" w:rsidDel="005219BD" w:rsidRDefault="00E40706" w:rsidP="00E40706">
      <w:pPr>
        <w:pStyle w:val="ListParagraph"/>
        <w:spacing w:line="360" w:lineRule="auto"/>
        <w:ind w:left="1440"/>
        <w:rPr>
          <w:del w:id="37" w:author="Manori Gamage" w:date="2020-07-02T12:56:00Z"/>
          <w:rFonts w:asciiTheme="minorHAnsi" w:hAnsiTheme="minorHAnsi"/>
          <w:sz w:val="24"/>
          <w:szCs w:val="24"/>
        </w:rPr>
      </w:pPr>
      <w:del w:id="38" w:author="Manori Gamage" w:date="2020-07-02T12:56:00Z">
        <w:r w:rsidRPr="00E40706" w:rsidDel="005219BD">
          <w:rPr>
            <w:rFonts w:asciiTheme="minorHAnsi" w:hAnsiTheme="minorHAnsi"/>
            <w:sz w:val="24"/>
            <w:szCs w:val="24"/>
          </w:rPr>
          <w:delText>Here one printer and there are number of users. The printer acts as a printer server where the student computers work as the remote clients and gets their print jobs done.</w:delText>
        </w:r>
      </w:del>
    </w:p>
    <w:p w14:paraId="31A2B0C0" w14:textId="426AA2F2" w:rsidR="00E40706" w:rsidDel="00722C7B" w:rsidRDefault="00E40706" w:rsidP="00E40706">
      <w:pPr>
        <w:pStyle w:val="ListParagraph"/>
        <w:spacing w:line="360" w:lineRule="auto"/>
        <w:ind w:left="0" w:firstLine="720"/>
        <w:rPr>
          <w:del w:id="39" w:author="Manori Gamage" w:date="2020-07-02T12:56:00Z"/>
          <w:rFonts w:asciiTheme="minorHAnsi" w:hAnsiTheme="minorHAnsi"/>
          <w:sz w:val="24"/>
          <w:szCs w:val="24"/>
        </w:rPr>
      </w:pPr>
      <w:del w:id="40" w:author="Manori Gamage" w:date="2020-07-02T12:56:00Z">
        <w:r w:rsidRPr="00E40706" w:rsidDel="005219BD">
          <w:rPr>
            <w:rFonts w:asciiTheme="minorHAnsi" w:hAnsiTheme="minorHAnsi"/>
            <w:sz w:val="24"/>
            <w:szCs w:val="24"/>
          </w:rPr>
          <w:delText>Make use the diagram in the slides.</w:delText>
        </w:r>
      </w:del>
    </w:p>
    <w:p w14:paraId="0FF9FE93" w14:textId="0B7975C1" w:rsidR="00722C7B" w:rsidDel="00FC7191" w:rsidRDefault="00722C7B" w:rsidP="00E40706">
      <w:pPr>
        <w:pStyle w:val="ListParagraph"/>
        <w:spacing w:line="360" w:lineRule="auto"/>
        <w:ind w:left="0" w:firstLine="720"/>
        <w:rPr>
          <w:ins w:id="41" w:author="Manori Gamage" w:date="2020-07-02T12:59:00Z"/>
          <w:del w:id="42" w:author="Amali Gunasinghe" w:date="2020-07-03T15:34:00Z"/>
          <w:rFonts w:asciiTheme="minorHAnsi" w:hAnsiTheme="minorHAnsi"/>
          <w:sz w:val="24"/>
          <w:szCs w:val="24"/>
        </w:rPr>
      </w:pPr>
    </w:p>
    <w:p w14:paraId="3E083476" w14:textId="06C5D8C2" w:rsidR="00722C7B" w:rsidRDefault="00722C7B" w:rsidP="00E40706">
      <w:pPr>
        <w:pStyle w:val="ListParagraph"/>
        <w:spacing w:line="360" w:lineRule="auto"/>
        <w:ind w:left="0" w:firstLine="720"/>
        <w:rPr>
          <w:rFonts w:asciiTheme="minorHAnsi" w:hAnsiTheme="minorHAnsi"/>
          <w:sz w:val="40"/>
          <w:szCs w:val="40"/>
        </w:rPr>
      </w:pPr>
      <w:ins w:id="43" w:author="Manori Gamage" w:date="2020-07-02T12:59:00Z">
        <w:r w:rsidRPr="00722C7B">
          <w:rPr>
            <w:rFonts w:asciiTheme="minorHAnsi" w:hAnsiTheme="minorHAnsi"/>
            <w:sz w:val="40"/>
            <w:szCs w:val="40"/>
            <w:rPrChange w:id="44" w:author="Manori Gamage" w:date="2020-07-02T13:00:00Z">
              <w:rPr>
                <w:rFonts w:asciiTheme="minorHAnsi" w:hAnsiTheme="minorHAnsi"/>
                <w:sz w:val="24"/>
                <w:szCs w:val="24"/>
              </w:rPr>
            </w:rPrChange>
          </w:rPr>
          <w:t>Sect</w:t>
        </w:r>
      </w:ins>
      <w:ins w:id="45" w:author="Manori Gamage" w:date="2020-07-02T13:00:00Z">
        <w:r w:rsidRPr="00722C7B">
          <w:rPr>
            <w:rFonts w:asciiTheme="minorHAnsi" w:hAnsiTheme="minorHAnsi"/>
            <w:sz w:val="40"/>
            <w:szCs w:val="40"/>
            <w:rPrChange w:id="46" w:author="Manori Gamage" w:date="2020-07-02T13:00:00Z">
              <w:rPr>
                <w:rFonts w:asciiTheme="minorHAnsi" w:hAnsiTheme="minorHAnsi"/>
                <w:sz w:val="24"/>
                <w:szCs w:val="24"/>
              </w:rPr>
            </w:rPrChange>
          </w:rPr>
          <w:t>ion 2</w:t>
        </w:r>
      </w:ins>
    </w:p>
    <w:p w14:paraId="1D7C884D" w14:textId="48A3F0D0" w:rsidR="00976483" w:rsidRPr="00C51ABA" w:rsidRDefault="00976483" w:rsidP="00976483">
      <w:pPr>
        <w:pStyle w:val="ListParagraph"/>
        <w:spacing w:after="0" w:line="480" w:lineRule="auto"/>
        <w:rPr>
          <w:rFonts w:asciiTheme="minorHAnsi" w:hAnsiTheme="minorHAnsi"/>
          <w:b/>
          <w:sz w:val="28"/>
          <w:szCs w:val="28"/>
        </w:rPr>
      </w:pPr>
      <w:r w:rsidRPr="00C51ABA">
        <w:rPr>
          <w:rFonts w:asciiTheme="minorHAnsi" w:hAnsiTheme="minorHAnsi"/>
          <w:b/>
          <w:sz w:val="28"/>
          <w:szCs w:val="28"/>
        </w:rPr>
        <w:t>Connect Windows Form application with MS SQL Server database</w:t>
      </w:r>
    </w:p>
    <w:p w14:paraId="1E33FB67" w14:textId="77777777" w:rsidR="00976483" w:rsidRPr="00B23DBA" w:rsidRDefault="00976483" w:rsidP="00C51ABA">
      <w:pPr>
        <w:pStyle w:val="ListParagraph"/>
        <w:spacing w:after="0" w:line="480" w:lineRule="auto"/>
        <w:jc w:val="both"/>
        <w:rPr>
          <w:rFonts w:asciiTheme="minorHAnsi" w:hAnsiTheme="minorHAnsi"/>
          <w:sz w:val="24"/>
          <w:szCs w:val="24"/>
        </w:rPr>
      </w:pPr>
      <w:r w:rsidRPr="00B23DBA">
        <w:rPr>
          <w:rFonts w:asciiTheme="minorHAnsi" w:hAnsiTheme="minorHAnsi"/>
          <w:sz w:val="24"/>
          <w:szCs w:val="24"/>
        </w:rPr>
        <w:t>In order to connect to a database, we need to provide connection details to the application.</w:t>
      </w:r>
    </w:p>
    <w:p w14:paraId="4B407389" w14:textId="39F942F9" w:rsidR="00976483" w:rsidRPr="00B23DBA" w:rsidRDefault="00976483" w:rsidP="00C51ABA">
      <w:pPr>
        <w:pStyle w:val="ListParagraph"/>
        <w:spacing w:after="0" w:line="480" w:lineRule="auto"/>
        <w:jc w:val="both"/>
        <w:rPr>
          <w:rFonts w:asciiTheme="minorHAnsi" w:hAnsiTheme="minorHAnsi"/>
          <w:sz w:val="24"/>
          <w:szCs w:val="24"/>
        </w:rPr>
      </w:pPr>
      <w:r w:rsidRPr="00B23DBA">
        <w:rPr>
          <w:rFonts w:asciiTheme="minorHAnsi" w:hAnsiTheme="minorHAnsi"/>
          <w:sz w:val="24"/>
          <w:szCs w:val="24"/>
        </w:rPr>
        <w:t>The first step is to create an i</w:t>
      </w:r>
      <w:r w:rsidR="0075073D">
        <w:rPr>
          <w:rFonts w:asciiTheme="minorHAnsi" w:hAnsiTheme="minorHAnsi"/>
          <w:sz w:val="24"/>
          <w:szCs w:val="24"/>
        </w:rPr>
        <w:t xml:space="preserve">nstance of the Server object </w:t>
      </w:r>
      <w:r w:rsidR="0075073D" w:rsidRPr="00B23DBA">
        <w:rPr>
          <w:rFonts w:asciiTheme="minorHAnsi" w:hAnsiTheme="minorHAnsi"/>
          <w:sz w:val="24"/>
          <w:szCs w:val="24"/>
        </w:rPr>
        <w:t>to</w:t>
      </w:r>
      <w:r w:rsidRPr="00B23DBA">
        <w:rPr>
          <w:rFonts w:asciiTheme="minorHAnsi" w:hAnsiTheme="minorHAnsi"/>
          <w:sz w:val="24"/>
          <w:szCs w:val="24"/>
        </w:rPr>
        <w:t xml:space="preserve"> establish its connection to an instance of Microsoft SQL Server.</w:t>
      </w:r>
    </w:p>
    <w:p w14:paraId="6425A395" w14:textId="2A8B16D0" w:rsidR="00976483" w:rsidRDefault="00976483" w:rsidP="00C51ABA">
      <w:pPr>
        <w:pStyle w:val="ListParagraph"/>
        <w:spacing w:after="0" w:line="480" w:lineRule="auto"/>
        <w:jc w:val="both"/>
        <w:rPr>
          <w:rFonts w:asciiTheme="minorHAnsi" w:hAnsiTheme="minorHAnsi"/>
          <w:sz w:val="24"/>
          <w:szCs w:val="24"/>
        </w:rPr>
      </w:pPr>
      <w:r w:rsidRPr="00B23DB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Pr="00B23DBA">
        <w:rPr>
          <w:rFonts w:asciiTheme="minorHAnsi" w:hAnsiTheme="minorHAnsi"/>
          <w:sz w:val="24"/>
          <w:szCs w:val="24"/>
        </w:rPr>
        <w:t>SqlConnection</w:t>
      </w:r>
      <w:proofErr w:type="spellEnd"/>
      <w:r w:rsidRPr="00B23DBA">
        <w:rPr>
          <w:rFonts w:asciiTheme="minorHAnsi" w:hAnsiTheme="minorHAnsi"/>
          <w:sz w:val="24"/>
          <w:szCs w:val="24"/>
        </w:rPr>
        <w:t xml:space="preserve"> Object is handling the part of physical communication between the C# application and the SQL Server Database</w:t>
      </w:r>
      <w:r w:rsidR="0075073D">
        <w:rPr>
          <w:rFonts w:asciiTheme="minorHAnsi" w:hAnsiTheme="minorHAnsi"/>
          <w:sz w:val="24"/>
          <w:szCs w:val="24"/>
        </w:rPr>
        <w:t>.</w:t>
      </w:r>
    </w:p>
    <w:p w14:paraId="4A70EBB2" w14:textId="77777777" w:rsidR="00C51ABA" w:rsidRPr="00B23DBA" w:rsidRDefault="00C51ABA" w:rsidP="00976483">
      <w:pPr>
        <w:pStyle w:val="ListParagraph"/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</w:p>
    <w:p w14:paraId="38042156" w14:textId="18996E57" w:rsidR="00976483" w:rsidRPr="00B23DBA" w:rsidRDefault="00976483" w:rsidP="008E4146">
      <w:pPr>
        <w:pStyle w:val="ListParagraph"/>
        <w:numPr>
          <w:ilvl w:val="0"/>
          <w:numId w:val="21"/>
        </w:numPr>
        <w:spacing w:after="0" w:line="480" w:lineRule="auto"/>
        <w:jc w:val="both"/>
        <w:rPr>
          <w:rFonts w:asciiTheme="minorHAnsi" w:hAnsiTheme="minorHAnsi"/>
          <w:sz w:val="24"/>
          <w:szCs w:val="24"/>
        </w:rPr>
      </w:pPr>
      <w:r w:rsidRPr="00B23DBA">
        <w:rPr>
          <w:rFonts w:asciiTheme="minorHAnsi" w:hAnsiTheme="minorHAnsi"/>
          <w:sz w:val="24"/>
          <w:szCs w:val="24"/>
        </w:rPr>
        <w:t xml:space="preserve">First you need to add </w:t>
      </w:r>
      <w:r w:rsidRPr="00976483">
        <w:rPr>
          <w:rFonts w:asciiTheme="minorHAnsi" w:hAnsiTheme="minorHAnsi"/>
          <w:b/>
          <w:bCs/>
          <w:sz w:val="24"/>
          <w:szCs w:val="24"/>
        </w:rPr>
        <w:t>a new connection</w:t>
      </w:r>
      <w:r w:rsidRPr="00B23DBA">
        <w:rPr>
          <w:rFonts w:asciiTheme="minorHAnsi" w:hAnsiTheme="minorHAnsi"/>
          <w:sz w:val="24"/>
          <w:szCs w:val="24"/>
        </w:rPr>
        <w:t>.</w:t>
      </w:r>
    </w:p>
    <w:p w14:paraId="117FC34D" w14:textId="77777777" w:rsidR="00976483" w:rsidRPr="00976483" w:rsidRDefault="00976483" w:rsidP="00976483">
      <w:pPr>
        <w:pStyle w:val="ListParagraph"/>
        <w:spacing w:after="0" w:line="48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976483">
        <w:rPr>
          <w:rFonts w:asciiTheme="minorHAnsi" w:hAnsiTheme="minorHAnsi"/>
          <w:b/>
          <w:bCs/>
          <w:sz w:val="24"/>
          <w:szCs w:val="24"/>
        </w:rPr>
        <w:t>Server Explorer → Data Connection → Add Connection</w:t>
      </w:r>
    </w:p>
    <w:p w14:paraId="41E1273B" w14:textId="77777777" w:rsidR="00976483" w:rsidRPr="00B23DBA" w:rsidRDefault="00976483" w:rsidP="00976483">
      <w:pPr>
        <w:pStyle w:val="ListParagraph"/>
        <w:spacing w:after="0" w:line="480" w:lineRule="auto"/>
        <w:jc w:val="center"/>
        <w:rPr>
          <w:rFonts w:asciiTheme="minorHAnsi" w:hAnsiTheme="minorHAnsi"/>
          <w:sz w:val="24"/>
          <w:szCs w:val="24"/>
        </w:rPr>
      </w:pPr>
      <w:r w:rsidRPr="00B23DBA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A6F0B53" wp14:editId="21125090">
            <wp:extent cx="2832241" cy="256168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217" b="32777"/>
                    <a:stretch/>
                  </pic:blipFill>
                  <pic:spPr bwMode="auto">
                    <a:xfrm>
                      <a:off x="0" y="0"/>
                      <a:ext cx="2846825" cy="257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ACBEF" w14:textId="77777777" w:rsidR="00976483" w:rsidRPr="00B23DBA" w:rsidRDefault="00976483" w:rsidP="00976483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</w:rPr>
      </w:pPr>
    </w:p>
    <w:p w14:paraId="61E2934D" w14:textId="77777777" w:rsidR="00E60E43" w:rsidRDefault="00E60E43" w:rsidP="00976483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</w:rPr>
      </w:pPr>
    </w:p>
    <w:p w14:paraId="4C39C976" w14:textId="77777777" w:rsidR="00E60E43" w:rsidRDefault="00E60E43" w:rsidP="00976483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</w:rPr>
      </w:pPr>
    </w:p>
    <w:p w14:paraId="5FF2A190" w14:textId="77777777" w:rsidR="00E60E43" w:rsidRDefault="00E60E43" w:rsidP="00976483">
      <w:pPr>
        <w:pStyle w:val="ListParagraph"/>
        <w:spacing w:after="0" w:line="480" w:lineRule="auto"/>
        <w:rPr>
          <w:rFonts w:asciiTheme="minorHAnsi" w:hAnsiTheme="minorHAnsi"/>
          <w:sz w:val="24"/>
          <w:szCs w:val="24"/>
        </w:rPr>
      </w:pPr>
    </w:p>
    <w:p w14:paraId="345E974C" w14:textId="19C96F7D" w:rsidR="00976483" w:rsidRPr="00B23DBA" w:rsidRDefault="00976483" w:rsidP="008E4146">
      <w:pPr>
        <w:pStyle w:val="ListParagraph"/>
        <w:numPr>
          <w:ilvl w:val="0"/>
          <w:numId w:val="21"/>
        </w:numPr>
        <w:spacing w:after="0" w:line="480" w:lineRule="auto"/>
        <w:rPr>
          <w:rFonts w:asciiTheme="minorHAnsi" w:hAnsiTheme="minorHAnsi"/>
          <w:sz w:val="24"/>
          <w:szCs w:val="24"/>
        </w:rPr>
      </w:pPr>
      <w:r w:rsidRPr="00B23DBA">
        <w:rPr>
          <w:rFonts w:asciiTheme="minorHAnsi" w:hAnsiTheme="minorHAnsi"/>
          <w:sz w:val="24"/>
          <w:szCs w:val="24"/>
        </w:rPr>
        <w:t>Select the Server which you want to connect</w:t>
      </w:r>
    </w:p>
    <w:p w14:paraId="254FECC4" w14:textId="699E1564" w:rsidR="00976483" w:rsidRPr="00B23DBA" w:rsidRDefault="00976483" w:rsidP="008E4146">
      <w:pPr>
        <w:pStyle w:val="ListParagraph"/>
        <w:numPr>
          <w:ilvl w:val="0"/>
          <w:numId w:val="21"/>
        </w:numPr>
        <w:spacing w:after="0" w:line="480" w:lineRule="auto"/>
        <w:rPr>
          <w:rFonts w:asciiTheme="minorHAnsi" w:hAnsiTheme="minorHAnsi"/>
          <w:noProof/>
          <w:sz w:val="24"/>
          <w:szCs w:val="24"/>
        </w:rPr>
      </w:pPr>
      <w:r w:rsidRPr="00B23DBA">
        <w:rPr>
          <w:rFonts w:asciiTheme="minorHAnsi" w:hAnsiTheme="minorHAnsi"/>
          <w:sz w:val="24"/>
          <w:szCs w:val="24"/>
        </w:rPr>
        <w:t>Select the database to connect.</w:t>
      </w:r>
    </w:p>
    <w:p w14:paraId="063AE769" w14:textId="2F4785C8" w:rsidR="00976483" w:rsidRPr="00B23DBA" w:rsidRDefault="00E60E43" w:rsidP="00E60E43">
      <w:pPr>
        <w:pStyle w:val="ListParagraph"/>
        <w:spacing w:after="0" w:line="480" w:lineRule="auto"/>
        <w:jc w:val="center"/>
        <w:rPr>
          <w:rFonts w:asciiTheme="minorHAnsi" w:hAnsiTheme="minorHAnsi"/>
          <w:sz w:val="24"/>
          <w:szCs w:val="24"/>
        </w:rPr>
      </w:pPr>
      <w:r w:rsidRPr="00B23DBA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95CE2" wp14:editId="53806C34">
                <wp:simplePos x="0" y="0"/>
                <wp:positionH relativeFrom="column">
                  <wp:posOffset>1921159</wp:posOffset>
                </wp:positionH>
                <wp:positionV relativeFrom="paragraph">
                  <wp:posOffset>1675130</wp:posOffset>
                </wp:positionV>
                <wp:extent cx="2355011" cy="655607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6556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4A016" id="Rectangle 10" o:spid="_x0000_s1026" style="position:absolute;margin-left:151.25pt;margin-top:131.9pt;width:185.45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" filled="f" strokecolor="#ed7d31 [3205]" strokeweight="1pt"/>
            </w:pict>
          </mc:Fallback>
        </mc:AlternateContent>
      </w:r>
      <w:r w:rsidRPr="00B23DBA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4BD0B" wp14:editId="65E40D17">
                <wp:simplePos x="0" y="0"/>
                <wp:positionH relativeFrom="column">
                  <wp:posOffset>1890800</wp:posOffset>
                </wp:positionH>
                <wp:positionV relativeFrom="paragraph">
                  <wp:posOffset>631190</wp:posOffset>
                </wp:positionV>
                <wp:extent cx="2355011" cy="241540"/>
                <wp:effectExtent l="0" t="0" r="2667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241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8898" id="Rectangle 9" o:spid="_x0000_s1026" style="position:absolute;margin-left:148.9pt;margin-top:49.7pt;width:185.4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" filled="f" strokecolor="#ed7d31 [3205]" strokeweight="1pt"/>
            </w:pict>
          </mc:Fallback>
        </mc:AlternateContent>
      </w:r>
      <w:r w:rsidR="00976483" w:rsidRPr="00B23DBA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3E075B5" wp14:editId="251058A7">
            <wp:extent cx="2422666" cy="2846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611" t="4391" r="29608" b="10389"/>
                    <a:stretch/>
                  </pic:blipFill>
                  <pic:spPr bwMode="auto">
                    <a:xfrm>
                      <a:off x="0" y="0"/>
                      <a:ext cx="2422666" cy="284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C5035" w14:textId="77777777" w:rsidR="00976483" w:rsidRPr="00B23DBA" w:rsidRDefault="00976483" w:rsidP="00976483">
      <w:pPr>
        <w:spacing w:after="0" w:line="480" w:lineRule="auto"/>
        <w:jc w:val="center"/>
        <w:rPr>
          <w:rFonts w:cs="Times New Roman"/>
          <w:sz w:val="24"/>
          <w:szCs w:val="24"/>
        </w:rPr>
      </w:pPr>
    </w:p>
    <w:p w14:paraId="652DC968" w14:textId="77777777" w:rsidR="00976483" w:rsidRPr="00B23DBA" w:rsidRDefault="00976483" w:rsidP="00976483">
      <w:pPr>
        <w:spacing w:after="0" w:line="480" w:lineRule="auto"/>
        <w:jc w:val="both"/>
        <w:rPr>
          <w:rFonts w:cs="Times New Roman"/>
          <w:sz w:val="24"/>
          <w:szCs w:val="24"/>
        </w:rPr>
      </w:pPr>
      <w:r w:rsidRPr="00B23DBA">
        <w:rPr>
          <w:rFonts w:cs="Times New Roman"/>
          <w:sz w:val="24"/>
          <w:szCs w:val="24"/>
        </w:rPr>
        <w:tab/>
        <w:t>Now the Data Connection was created.</w:t>
      </w:r>
    </w:p>
    <w:p w14:paraId="289497EA" w14:textId="77777777" w:rsidR="00976483" w:rsidRPr="00B23DBA" w:rsidRDefault="00976483" w:rsidP="00E60E43">
      <w:pPr>
        <w:spacing w:after="0" w:line="480" w:lineRule="auto"/>
        <w:jc w:val="center"/>
        <w:rPr>
          <w:rFonts w:cs="Times New Roman"/>
          <w:noProof/>
          <w:sz w:val="24"/>
          <w:szCs w:val="24"/>
        </w:rPr>
      </w:pPr>
      <w:r w:rsidRPr="00B23DBA">
        <w:rPr>
          <w:rFonts w:cs="Times New Roman"/>
          <w:noProof/>
          <w:sz w:val="24"/>
          <w:szCs w:val="24"/>
        </w:rPr>
        <w:drawing>
          <wp:inline distT="0" distB="0" distL="0" distR="0" wp14:anchorId="7F25C579" wp14:editId="6715A5BF">
            <wp:extent cx="3857625" cy="140610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6556"/>
                    <a:stretch/>
                  </pic:blipFill>
                  <pic:spPr bwMode="auto">
                    <a:xfrm>
                      <a:off x="0" y="0"/>
                      <a:ext cx="3857625" cy="140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4AC85" w14:textId="77777777" w:rsidR="00976483" w:rsidRPr="00B23DBA" w:rsidRDefault="00976483" w:rsidP="00976483">
      <w:pPr>
        <w:spacing w:after="0" w:line="480" w:lineRule="auto"/>
        <w:rPr>
          <w:rFonts w:cs="Times New Roman"/>
          <w:noProof/>
          <w:sz w:val="24"/>
          <w:szCs w:val="24"/>
        </w:rPr>
      </w:pPr>
    </w:p>
    <w:p w14:paraId="53E443A6" w14:textId="77777777" w:rsidR="0075073D" w:rsidRDefault="0075073D" w:rsidP="00976483">
      <w:pPr>
        <w:spacing w:after="0" w:line="480" w:lineRule="auto"/>
        <w:rPr>
          <w:rFonts w:cs="Times New Roman"/>
          <w:b/>
          <w:bCs/>
          <w:sz w:val="28"/>
          <w:szCs w:val="28"/>
        </w:rPr>
      </w:pPr>
    </w:p>
    <w:p w14:paraId="7704157D" w14:textId="77777777" w:rsidR="0075073D" w:rsidRDefault="0075073D" w:rsidP="00976483">
      <w:pPr>
        <w:spacing w:after="0" w:line="480" w:lineRule="auto"/>
        <w:rPr>
          <w:rFonts w:cs="Times New Roman"/>
          <w:b/>
          <w:bCs/>
          <w:sz w:val="28"/>
          <w:szCs w:val="28"/>
        </w:rPr>
      </w:pPr>
    </w:p>
    <w:p w14:paraId="72B9429C" w14:textId="77777777" w:rsidR="0075073D" w:rsidRDefault="0075073D" w:rsidP="00976483">
      <w:pPr>
        <w:spacing w:after="0" w:line="480" w:lineRule="auto"/>
        <w:rPr>
          <w:rFonts w:cs="Times New Roman"/>
          <w:b/>
          <w:bCs/>
          <w:sz w:val="28"/>
          <w:szCs w:val="28"/>
        </w:rPr>
      </w:pPr>
    </w:p>
    <w:p w14:paraId="736FA528" w14:textId="77777777" w:rsidR="0075073D" w:rsidRDefault="0075073D" w:rsidP="0075073D">
      <w:pPr>
        <w:spacing w:after="0" w:line="276" w:lineRule="auto"/>
        <w:rPr>
          <w:rFonts w:cs="Times New Roman"/>
          <w:b/>
          <w:bCs/>
          <w:sz w:val="28"/>
          <w:szCs w:val="28"/>
        </w:rPr>
      </w:pPr>
    </w:p>
    <w:p w14:paraId="083BEC97" w14:textId="7E955434" w:rsidR="0075073D" w:rsidRDefault="0075073D" w:rsidP="00976483">
      <w:pPr>
        <w:spacing w:after="0" w:line="480" w:lineRule="auto"/>
        <w:rPr>
          <w:rFonts w:cs="Times New Roman"/>
          <w:noProof/>
          <w:sz w:val="24"/>
          <w:szCs w:val="24"/>
        </w:rPr>
      </w:pPr>
      <w:r w:rsidRPr="00C51ABA">
        <w:rPr>
          <w:rFonts w:cs="Times New Roman"/>
          <w:b/>
          <w:bCs/>
          <w:sz w:val="28"/>
          <w:szCs w:val="28"/>
        </w:rPr>
        <w:t>Connection Strin</w:t>
      </w:r>
      <w:r>
        <w:rPr>
          <w:rFonts w:cs="Times New Roman"/>
          <w:b/>
          <w:bCs/>
          <w:sz w:val="28"/>
          <w:szCs w:val="28"/>
        </w:rPr>
        <w:t>g</w:t>
      </w:r>
    </w:p>
    <w:p w14:paraId="4DAB5337" w14:textId="64E8C0D8" w:rsidR="00976483" w:rsidRDefault="00976483" w:rsidP="00976483">
      <w:pPr>
        <w:spacing w:after="0" w:line="480" w:lineRule="auto"/>
        <w:rPr>
          <w:rFonts w:cs="Times New Roman"/>
          <w:noProof/>
          <w:sz w:val="24"/>
          <w:szCs w:val="24"/>
        </w:rPr>
      </w:pPr>
      <w:r w:rsidRPr="00B23DBA">
        <w:rPr>
          <w:rFonts w:cs="Times New Roman"/>
          <w:noProof/>
          <w:sz w:val="24"/>
          <w:szCs w:val="24"/>
        </w:rPr>
        <w:t>Connection String is a string with information t</w:t>
      </w:r>
      <w:r w:rsidR="0075073D">
        <w:rPr>
          <w:rFonts w:cs="Times New Roman"/>
          <w:noProof/>
          <w:sz w:val="24"/>
          <w:szCs w:val="24"/>
        </w:rPr>
        <w:t>hat allows you to connect with d</w:t>
      </w:r>
      <w:r w:rsidRPr="00B23DBA">
        <w:rPr>
          <w:rFonts w:cs="Times New Roman"/>
          <w:noProof/>
          <w:sz w:val="24"/>
          <w:szCs w:val="24"/>
        </w:rPr>
        <w:t>atabase from any program.</w:t>
      </w:r>
      <w:r w:rsidR="0075073D">
        <w:rPr>
          <w:rFonts w:cs="Times New Roman"/>
          <w:noProof/>
          <w:sz w:val="24"/>
          <w:szCs w:val="24"/>
        </w:rPr>
        <w:t>Now y</w:t>
      </w:r>
      <w:r w:rsidRPr="00B23DBA">
        <w:rPr>
          <w:rFonts w:cs="Times New Roman"/>
          <w:noProof/>
          <w:sz w:val="24"/>
          <w:szCs w:val="24"/>
        </w:rPr>
        <w:t xml:space="preserve">ou need to retriave this string. </w:t>
      </w:r>
    </w:p>
    <w:p w14:paraId="40A44A35" w14:textId="65316BAB" w:rsidR="00976483" w:rsidRPr="008E4146" w:rsidRDefault="00976483" w:rsidP="008E4146">
      <w:pPr>
        <w:pStyle w:val="ListParagraph"/>
        <w:numPr>
          <w:ilvl w:val="0"/>
          <w:numId w:val="21"/>
        </w:numPr>
        <w:spacing w:after="0" w:line="480" w:lineRule="auto"/>
        <w:rPr>
          <w:noProof/>
          <w:sz w:val="24"/>
          <w:szCs w:val="24"/>
        </w:rPr>
      </w:pPr>
      <w:r w:rsidRPr="008E4146">
        <w:rPr>
          <w:noProof/>
          <w:sz w:val="24"/>
          <w:szCs w:val="24"/>
        </w:rPr>
        <w:t>Right click to Data Connection just newly created and select Properties</w:t>
      </w:r>
    </w:p>
    <w:p w14:paraId="79BFBC4D" w14:textId="77777777" w:rsidR="00976483" w:rsidRPr="00B23DBA" w:rsidRDefault="00976483" w:rsidP="00E60E43">
      <w:pPr>
        <w:spacing w:after="0" w:line="480" w:lineRule="auto"/>
        <w:ind w:firstLine="720"/>
        <w:jc w:val="center"/>
        <w:rPr>
          <w:rFonts w:cs="Times New Roman"/>
          <w:sz w:val="24"/>
          <w:szCs w:val="24"/>
        </w:rPr>
      </w:pPr>
      <w:r w:rsidRPr="00B23DBA">
        <w:rPr>
          <w:rFonts w:cs="Times New Roman"/>
          <w:noProof/>
          <w:sz w:val="24"/>
          <w:szCs w:val="24"/>
        </w:rPr>
        <w:drawing>
          <wp:inline distT="0" distB="0" distL="0" distR="0" wp14:anchorId="448474B7" wp14:editId="287E72A3">
            <wp:extent cx="2466227" cy="23636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8491" b="29235"/>
                    <a:stretch/>
                  </pic:blipFill>
                  <pic:spPr bwMode="auto">
                    <a:xfrm>
                      <a:off x="0" y="0"/>
                      <a:ext cx="2467155" cy="236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7C923" w14:textId="77777777" w:rsidR="00976483" w:rsidRPr="00B23DBA" w:rsidRDefault="00976483" w:rsidP="00976483">
      <w:pPr>
        <w:spacing w:after="0" w:line="480" w:lineRule="auto"/>
        <w:ind w:firstLine="720"/>
        <w:rPr>
          <w:rFonts w:cs="Times New Roman"/>
          <w:sz w:val="24"/>
          <w:szCs w:val="24"/>
        </w:rPr>
      </w:pPr>
    </w:p>
    <w:p w14:paraId="7EDC2498" w14:textId="649311DD" w:rsidR="00976483" w:rsidRPr="008E4146" w:rsidRDefault="00976483" w:rsidP="008E4146">
      <w:pPr>
        <w:pStyle w:val="ListParagraph"/>
        <w:numPr>
          <w:ilvl w:val="0"/>
          <w:numId w:val="21"/>
        </w:numPr>
        <w:spacing w:after="0" w:line="480" w:lineRule="auto"/>
        <w:rPr>
          <w:sz w:val="24"/>
          <w:szCs w:val="24"/>
        </w:rPr>
      </w:pPr>
      <w:r w:rsidRPr="008E4146">
        <w:rPr>
          <w:sz w:val="24"/>
          <w:szCs w:val="24"/>
        </w:rPr>
        <w:t>Go to the properties and copy the connection string.</w:t>
      </w:r>
    </w:p>
    <w:p w14:paraId="5E74D61A" w14:textId="77777777" w:rsidR="00976483" w:rsidRDefault="00976483" w:rsidP="00E60E43">
      <w:pPr>
        <w:tabs>
          <w:tab w:val="left" w:pos="7893"/>
        </w:tabs>
        <w:spacing w:after="0" w:line="480" w:lineRule="auto"/>
        <w:ind w:firstLine="720"/>
        <w:jc w:val="center"/>
        <w:rPr>
          <w:rFonts w:cs="Times New Roman"/>
          <w:sz w:val="24"/>
          <w:szCs w:val="24"/>
        </w:rPr>
      </w:pPr>
      <w:r w:rsidRPr="00B23DBA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0AF1C" wp14:editId="7DD6034F">
                <wp:simplePos x="0" y="0"/>
                <wp:positionH relativeFrom="column">
                  <wp:posOffset>1355657</wp:posOffset>
                </wp:positionH>
                <wp:positionV relativeFrom="paragraph">
                  <wp:posOffset>1254760</wp:posOffset>
                </wp:positionV>
                <wp:extent cx="3536830" cy="241540"/>
                <wp:effectExtent l="0" t="0" r="2603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0" cy="241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2CF3" id="Rectangle 14" o:spid="_x0000_s1026" style="position:absolute;margin-left:106.75pt;margin-top:98.8pt;width:278.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" filled="f" strokecolor="#ed7d31 [3205]" strokeweight="1pt"/>
            </w:pict>
          </mc:Fallback>
        </mc:AlternateContent>
      </w:r>
      <w:r w:rsidRPr="00B23DBA">
        <w:rPr>
          <w:rFonts w:cs="Times New Roman"/>
          <w:noProof/>
          <w:sz w:val="24"/>
          <w:szCs w:val="24"/>
        </w:rPr>
        <w:drawing>
          <wp:inline distT="0" distB="0" distL="0" distR="0" wp14:anchorId="4B6225B5" wp14:editId="0F4D7B9B">
            <wp:extent cx="3795263" cy="2220633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8276" cy="22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420D" w14:textId="77777777" w:rsidR="00CF786D" w:rsidRDefault="00CF786D" w:rsidP="00E60E43">
      <w:pPr>
        <w:tabs>
          <w:tab w:val="left" w:pos="7893"/>
        </w:tabs>
        <w:spacing w:after="0" w:line="480" w:lineRule="auto"/>
        <w:ind w:firstLine="720"/>
        <w:jc w:val="center"/>
        <w:rPr>
          <w:rFonts w:cs="Times New Roman"/>
          <w:sz w:val="24"/>
          <w:szCs w:val="24"/>
        </w:rPr>
      </w:pPr>
    </w:p>
    <w:p w14:paraId="2C2AD673" w14:textId="77777777" w:rsidR="00CF786D" w:rsidRPr="00B23DBA" w:rsidRDefault="00CF786D" w:rsidP="00E60E43">
      <w:pPr>
        <w:tabs>
          <w:tab w:val="left" w:pos="7893"/>
        </w:tabs>
        <w:spacing w:after="0" w:line="480" w:lineRule="auto"/>
        <w:ind w:firstLine="720"/>
        <w:jc w:val="center"/>
        <w:rPr>
          <w:rFonts w:cs="Times New Roman"/>
          <w:sz w:val="24"/>
          <w:szCs w:val="24"/>
        </w:rPr>
      </w:pPr>
    </w:p>
    <w:p w14:paraId="1D94412D" w14:textId="77777777" w:rsidR="00CF786D" w:rsidRPr="00CF786D" w:rsidRDefault="00CF786D" w:rsidP="00CF786D">
      <w:pPr>
        <w:pStyle w:val="ListParagraph"/>
        <w:tabs>
          <w:tab w:val="left" w:pos="7893"/>
        </w:tabs>
        <w:spacing w:after="0" w:line="480" w:lineRule="auto"/>
        <w:ind w:left="1080"/>
        <w:rPr>
          <w:rFonts w:cs="Consolas"/>
          <w:color w:val="000000"/>
          <w:sz w:val="24"/>
          <w:szCs w:val="24"/>
        </w:rPr>
      </w:pPr>
    </w:p>
    <w:p w14:paraId="1649FAF1" w14:textId="76D9B68A" w:rsidR="00E60E43" w:rsidRPr="00C51ABA" w:rsidRDefault="00CF786D" w:rsidP="00CF786D">
      <w:pPr>
        <w:pStyle w:val="ListParagraph"/>
        <w:numPr>
          <w:ilvl w:val="0"/>
          <w:numId w:val="21"/>
        </w:numPr>
        <w:tabs>
          <w:tab w:val="left" w:pos="7893"/>
        </w:tabs>
        <w:spacing w:after="0" w:line="480" w:lineRule="auto"/>
        <w:rPr>
          <w:rFonts w:cs="Consolas"/>
          <w:color w:val="000000"/>
          <w:sz w:val="24"/>
          <w:szCs w:val="24"/>
        </w:rPr>
      </w:pPr>
      <w:r w:rsidRPr="00C51ABA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A8B9D89" wp14:editId="0B211A78">
            <wp:simplePos x="0" y="0"/>
            <wp:positionH relativeFrom="column">
              <wp:posOffset>454025</wp:posOffset>
            </wp:positionH>
            <wp:positionV relativeFrom="paragraph">
              <wp:posOffset>633730</wp:posOffset>
            </wp:positionV>
            <wp:extent cx="5943600" cy="278765"/>
            <wp:effectExtent l="0" t="0" r="0" b="698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483" w:rsidRPr="00C51ABA">
        <w:rPr>
          <w:sz w:val="24"/>
          <w:szCs w:val="24"/>
        </w:rPr>
        <w:t xml:space="preserve">Paste it within </w:t>
      </w:r>
      <w:r w:rsidR="00976483" w:rsidRPr="00C51ABA">
        <w:rPr>
          <w:rFonts w:cs="Courier New"/>
          <w:b/>
          <w:bCs/>
          <w:sz w:val="24"/>
          <w:szCs w:val="24"/>
        </w:rPr>
        <w:t>@””</w:t>
      </w:r>
      <w:r w:rsidR="00976483" w:rsidRPr="00C51ABA">
        <w:rPr>
          <w:sz w:val="24"/>
          <w:szCs w:val="24"/>
        </w:rPr>
        <w:t xml:space="preserve"> tag as shown in the example inside the </w:t>
      </w:r>
      <w:proofErr w:type="spellStart"/>
      <w:proofErr w:type="gramStart"/>
      <w:r w:rsidR="00976483" w:rsidRPr="00C51ABA">
        <w:rPr>
          <w:rFonts w:cs="Consolas"/>
          <w:color w:val="000000"/>
          <w:sz w:val="24"/>
          <w:szCs w:val="24"/>
        </w:rPr>
        <w:t>getConnectionString</w:t>
      </w:r>
      <w:proofErr w:type="spellEnd"/>
      <w:r w:rsidR="00976483" w:rsidRPr="00C51ABA">
        <w:rPr>
          <w:rFonts w:cs="Consolas"/>
          <w:color w:val="000000"/>
          <w:sz w:val="24"/>
          <w:szCs w:val="24"/>
        </w:rPr>
        <w:t>(</w:t>
      </w:r>
      <w:proofErr w:type="gramEnd"/>
      <w:r w:rsidR="00976483" w:rsidRPr="00C51ABA">
        <w:rPr>
          <w:rFonts w:cs="Consolas"/>
          <w:color w:val="000000"/>
          <w:sz w:val="24"/>
          <w:szCs w:val="24"/>
        </w:rPr>
        <w:t>) method.</w:t>
      </w:r>
    </w:p>
    <w:p w14:paraId="79BBA64F" w14:textId="56A3E681" w:rsidR="00976483" w:rsidRPr="00B23DBA" w:rsidRDefault="00CF786D" w:rsidP="00976483">
      <w:pPr>
        <w:tabs>
          <w:tab w:val="left" w:pos="7893"/>
        </w:tabs>
        <w:spacing w:after="0" w:line="480" w:lineRule="auto"/>
        <w:ind w:firstLine="720"/>
        <w:rPr>
          <w:rFonts w:cs="Times New Roman"/>
          <w:sz w:val="24"/>
          <w:szCs w:val="24"/>
        </w:rPr>
      </w:pPr>
      <w:r w:rsidRPr="00B23DBA">
        <w:rPr>
          <w:noProof/>
          <w:sz w:val="24"/>
          <w:szCs w:val="24"/>
        </w:rPr>
        <w:drawing>
          <wp:inline distT="0" distB="0" distL="0" distR="0" wp14:anchorId="094EAE7D" wp14:editId="6BF1DF4F">
            <wp:extent cx="5732145" cy="1347911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2AAC" w14:textId="77777777" w:rsidR="00976483" w:rsidRPr="00B23DBA" w:rsidRDefault="00976483" w:rsidP="00976483">
      <w:pPr>
        <w:tabs>
          <w:tab w:val="left" w:pos="7893"/>
        </w:tabs>
        <w:spacing w:after="0" w:line="480" w:lineRule="auto"/>
        <w:ind w:firstLine="720"/>
        <w:rPr>
          <w:rFonts w:cs="Times New Roman"/>
          <w:sz w:val="24"/>
          <w:szCs w:val="24"/>
        </w:rPr>
      </w:pPr>
      <w:r w:rsidRPr="00B23DBA">
        <w:rPr>
          <w:rFonts w:cs="Times New Roman"/>
          <w:sz w:val="24"/>
          <w:szCs w:val="24"/>
        </w:rPr>
        <w:t xml:space="preserve">Now your connection is established with MS </w:t>
      </w:r>
      <w:proofErr w:type="spellStart"/>
      <w:r w:rsidRPr="00B23DBA">
        <w:rPr>
          <w:rFonts w:cs="Times New Roman"/>
          <w:sz w:val="24"/>
          <w:szCs w:val="24"/>
        </w:rPr>
        <w:t>Sql</w:t>
      </w:r>
      <w:proofErr w:type="spellEnd"/>
      <w:r w:rsidRPr="00B23DBA">
        <w:rPr>
          <w:rFonts w:cs="Times New Roman"/>
          <w:sz w:val="24"/>
          <w:szCs w:val="24"/>
        </w:rPr>
        <w:t xml:space="preserve"> Server.</w:t>
      </w:r>
    </w:p>
    <w:p w14:paraId="1BB9E52C" w14:textId="77777777" w:rsidR="00976483" w:rsidRPr="00C51ABA" w:rsidRDefault="00976483" w:rsidP="00976483">
      <w:pPr>
        <w:tabs>
          <w:tab w:val="left" w:pos="7893"/>
        </w:tabs>
        <w:spacing w:after="0" w:line="480" w:lineRule="auto"/>
        <w:ind w:firstLine="720"/>
        <w:rPr>
          <w:rFonts w:cs="Times New Roman"/>
          <w:b/>
          <w:bCs/>
          <w:sz w:val="28"/>
          <w:szCs w:val="28"/>
        </w:rPr>
      </w:pPr>
      <w:r w:rsidRPr="00C51ABA">
        <w:rPr>
          <w:rFonts w:cs="Times New Roman"/>
          <w:b/>
          <w:bCs/>
          <w:sz w:val="28"/>
          <w:szCs w:val="28"/>
        </w:rPr>
        <w:t>Insert data to the SQL Database</w:t>
      </w:r>
    </w:p>
    <w:p w14:paraId="459996E9" w14:textId="1E1BD671" w:rsidR="00976483" w:rsidRPr="00C51ABA" w:rsidRDefault="00976483" w:rsidP="00C51ABA">
      <w:pPr>
        <w:pStyle w:val="ListParagraph"/>
        <w:numPr>
          <w:ilvl w:val="0"/>
          <w:numId w:val="22"/>
        </w:numPr>
        <w:tabs>
          <w:tab w:val="left" w:pos="7893"/>
        </w:tabs>
        <w:spacing w:after="0" w:line="480" w:lineRule="auto"/>
        <w:rPr>
          <w:sz w:val="24"/>
          <w:szCs w:val="24"/>
        </w:rPr>
      </w:pPr>
      <w:r w:rsidRPr="00C51ABA">
        <w:rPr>
          <w:sz w:val="24"/>
          <w:szCs w:val="24"/>
        </w:rPr>
        <w:t>Run the windows application.</w:t>
      </w:r>
    </w:p>
    <w:p w14:paraId="303F3EE3" w14:textId="080533B0" w:rsidR="00976483" w:rsidRPr="00C51ABA" w:rsidRDefault="00976483" w:rsidP="00C51ABA">
      <w:pPr>
        <w:pStyle w:val="ListParagraph"/>
        <w:numPr>
          <w:ilvl w:val="0"/>
          <w:numId w:val="22"/>
        </w:numPr>
        <w:tabs>
          <w:tab w:val="left" w:pos="7893"/>
        </w:tabs>
        <w:spacing w:after="0" w:line="480" w:lineRule="auto"/>
        <w:rPr>
          <w:sz w:val="24"/>
          <w:szCs w:val="24"/>
        </w:rPr>
      </w:pPr>
      <w:r w:rsidRPr="00C51ABA">
        <w:rPr>
          <w:sz w:val="24"/>
          <w:szCs w:val="24"/>
        </w:rPr>
        <w:t>Fill the form and click Submit button.</w:t>
      </w:r>
    </w:p>
    <w:p w14:paraId="055C66EE" w14:textId="77777777" w:rsidR="00976483" w:rsidRPr="00B23DBA" w:rsidRDefault="00976483" w:rsidP="00E60E43">
      <w:pPr>
        <w:tabs>
          <w:tab w:val="left" w:pos="7893"/>
        </w:tabs>
        <w:spacing w:after="0" w:line="480" w:lineRule="auto"/>
        <w:ind w:firstLine="720"/>
        <w:jc w:val="center"/>
        <w:rPr>
          <w:noProof/>
          <w:sz w:val="24"/>
          <w:szCs w:val="24"/>
        </w:rPr>
      </w:pPr>
      <w:r w:rsidRPr="00B23DBA">
        <w:rPr>
          <w:noProof/>
          <w:sz w:val="24"/>
          <w:szCs w:val="24"/>
        </w:rPr>
        <w:drawing>
          <wp:inline distT="0" distB="0" distL="0" distR="0" wp14:anchorId="204C977D" wp14:editId="0B1EAFB9">
            <wp:extent cx="3114675" cy="2738679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1245" cy="27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5E4A" w14:textId="6BD3F98E" w:rsidR="00976483" w:rsidRPr="00B774D1" w:rsidDel="000A5ADD" w:rsidRDefault="00976483">
      <w:pPr>
        <w:tabs>
          <w:tab w:val="left" w:pos="4008"/>
        </w:tabs>
        <w:spacing w:after="0" w:line="480" w:lineRule="auto"/>
        <w:rPr>
          <w:del w:id="47" w:author="Amali Gunasinghe" w:date="2020-07-03T15:19:00Z"/>
          <w:sz w:val="24"/>
          <w:szCs w:val="24"/>
        </w:rPr>
        <w:pPrChange w:id="48" w:author="Amali Gunasinghe" w:date="2020-07-03T15:31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r w:rsidRPr="00B23DBA">
        <w:rPr>
          <w:rFonts w:cs="Times New Roman"/>
          <w:sz w:val="24"/>
          <w:szCs w:val="24"/>
        </w:rPr>
        <w:t xml:space="preserve">Now you can insert student data to the student database. </w:t>
      </w:r>
      <w:r w:rsidR="00C91B25">
        <w:rPr>
          <w:rFonts w:cs="Times New Roman"/>
          <w:sz w:val="24"/>
          <w:szCs w:val="24"/>
        </w:rPr>
        <w:t>Also y</w:t>
      </w:r>
      <w:r w:rsidRPr="00B23DBA">
        <w:rPr>
          <w:rFonts w:cs="Times New Roman"/>
          <w:sz w:val="24"/>
          <w:szCs w:val="24"/>
        </w:rPr>
        <w:t>ou can open SQL server and view the data you entered.</w:t>
      </w:r>
      <w:del w:id="49" w:author="Amali Gunasinghe" w:date="2020-07-03T15:19:00Z">
        <w:r w:rsidRPr="00B774D1" w:rsidDel="000A5ADD">
          <w:rPr>
            <w:sz w:val="24"/>
            <w:szCs w:val="24"/>
          </w:rPr>
          <w:delText xml:space="preserve">Can store </w:delText>
        </w:r>
      </w:del>
      <w:ins w:id="50" w:author="Manori Gamage" w:date="2020-07-02T12:47:00Z">
        <w:del w:id="51" w:author="Amali Gunasinghe" w:date="2020-07-03T15:19:00Z">
          <w:r w:rsidDel="000A5ADD">
            <w:rPr>
              <w:sz w:val="24"/>
              <w:szCs w:val="24"/>
            </w:rPr>
            <w:delText xml:space="preserve">large volumes of </w:delText>
          </w:r>
        </w:del>
      </w:ins>
      <w:del w:id="52" w:author="Amali Gunasinghe" w:date="2020-07-03T15:19:00Z">
        <w:r w:rsidRPr="00B774D1" w:rsidDel="000A5ADD">
          <w:rPr>
            <w:sz w:val="24"/>
            <w:szCs w:val="24"/>
          </w:rPr>
          <w:delText>data</w:delText>
        </w:r>
      </w:del>
    </w:p>
    <w:p w14:paraId="67111838" w14:textId="77777777" w:rsidR="00976483" w:rsidRPr="00B774D1" w:rsidDel="000A5ADD" w:rsidRDefault="00976483">
      <w:pPr>
        <w:rPr>
          <w:del w:id="53" w:author="Amali Gunasinghe" w:date="2020-07-03T15:19:00Z"/>
          <w:sz w:val="24"/>
          <w:szCs w:val="24"/>
        </w:rPr>
        <w:pPrChange w:id="54" w:author="Amali Gunasinghe" w:date="2020-07-03T15:31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ins w:id="55" w:author="Manori Gamage" w:date="2020-07-02T12:50:00Z">
        <w:del w:id="56" w:author="Amali Gunasinghe" w:date="2020-07-03T15:19:00Z">
          <w:r w:rsidDel="000A5ADD">
            <w:rPr>
              <w:sz w:val="24"/>
              <w:szCs w:val="24"/>
            </w:rPr>
            <w:delText>Can create relationships among data (</w:delText>
          </w:r>
        </w:del>
      </w:ins>
      <w:del w:id="57" w:author="Amali Gunasinghe" w:date="2020-07-03T15:19:00Z">
        <w:r w:rsidRPr="00B774D1" w:rsidDel="000A5ADD">
          <w:rPr>
            <w:sz w:val="24"/>
            <w:szCs w:val="24"/>
          </w:rPr>
          <w:delText xml:space="preserve">Create primary keys – to uniquely identify a data record. Also </w:delText>
        </w:r>
      </w:del>
      <w:ins w:id="58" w:author="Manori Gamage" w:date="2020-07-02T12:51:00Z">
        <w:del w:id="59" w:author="Amali Gunasinghe" w:date="2020-07-03T15:19:00Z">
          <w:r w:rsidDel="000A5ADD">
            <w:rPr>
              <w:sz w:val="24"/>
              <w:szCs w:val="24"/>
            </w:rPr>
            <w:delText xml:space="preserve">PKs and FKs </w:delText>
          </w:r>
        </w:del>
      </w:ins>
      <w:del w:id="60" w:author="Amali Gunasinghe" w:date="2020-07-03T15:19:00Z">
        <w:r w:rsidRPr="00B774D1" w:rsidDel="000A5ADD">
          <w:rPr>
            <w:sz w:val="24"/>
            <w:szCs w:val="24"/>
          </w:rPr>
          <w:delText xml:space="preserve">these will </w:delText>
        </w:r>
      </w:del>
      <w:ins w:id="61" w:author="Manori Gamage" w:date="2020-07-02T12:51:00Z">
        <w:del w:id="62" w:author="Amali Gunasinghe" w:date="2020-07-03T15:19:00Z">
          <w:r w:rsidDel="000A5ADD">
            <w:rPr>
              <w:sz w:val="24"/>
              <w:szCs w:val="24"/>
            </w:rPr>
            <w:delText xml:space="preserve">support </w:delText>
          </w:r>
        </w:del>
      </w:ins>
      <w:del w:id="63" w:author="Amali Gunasinghe" w:date="2020-07-03T15:19:00Z">
        <w:r w:rsidRPr="00B774D1" w:rsidDel="000A5ADD">
          <w:rPr>
            <w:sz w:val="24"/>
            <w:szCs w:val="24"/>
          </w:rPr>
          <w:delText xml:space="preserve">easy the retrieval of data from </w:delText>
        </w:r>
      </w:del>
      <w:ins w:id="64" w:author="Manori Gamage" w:date="2020-07-02T12:51:00Z">
        <w:del w:id="65" w:author="Amali Gunasinghe" w:date="2020-07-03T15:19:00Z">
          <w:r w:rsidDel="000A5ADD">
            <w:rPr>
              <w:sz w:val="24"/>
              <w:szCs w:val="24"/>
            </w:rPr>
            <w:delText>several database tables</w:delText>
          </w:r>
        </w:del>
      </w:ins>
      <w:del w:id="66" w:author="Amali Gunasinghe" w:date="2020-07-03T15:19:00Z">
        <w:r w:rsidRPr="00B774D1" w:rsidDel="000A5ADD">
          <w:rPr>
            <w:sz w:val="24"/>
            <w:szCs w:val="24"/>
          </w:rPr>
          <w:delText>the data tables.</w:delText>
        </w:r>
      </w:del>
    </w:p>
    <w:p w14:paraId="15DB064C" w14:textId="77777777" w:rsidR="00976483" w:rsidRPr="00B774D1" w:rsidDel="000A5ADD" w:rsidRDefault="00976483">
      <w:pPr>
        <w:rPr>
          <w:del w:id="67" w:author="Amali Gunasinghe" w:date="2020-07-03T15:19:00Z"/>
          <w:sz w:val="24"/>
          <w:szCs w:val="24"/>
        </w:rPr>
        <w:pPrChange w:id="68" w:author="Amali Gunasinghe" w:date="2020-07-03T15:31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del w:id="69" w:author="Amali Gunasinghe" w:date="2020-07-03T15:19:00Z">
        <w:r w:rsidRPr="00B774D1" w:rsidDel="000A5ADD">
          <w:rPr>
            <w:sz w:val="24"/>
            <w:szCs w:val="24"/>
          </w:rPr>
          <w:delText>SQL – not that expensive as Oracle</w:delText>
        </w:r>
      </w:del>
    </w:p>
    <w:p w14:paraId="0E8D3EF2" w14:textId="77777777" w:rsidR="00976483" w:rsidRPr="00B774D1" w:rsidDel="000A5ADD" w:rsidRDefault="00976483">
      <w:pPr>
        <w:rPr>
          <w:del w:id="70" w:author="Amali Gunasinghe" w:date="2020-07-03T15:19:00Z"/>
          <w:sz w:val="24"/>
          <w:szCs w:val="24"/>
        </w:rPr>
        <w:pPrChange w:id="71" w:author="Amali Gunasinghe" w:date="2020-07-03T15:31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del w:id="72" w:author="Amali Gunasinghe" w:date="2020-07-03T15:19:00Z">
        <w:r w:rsidRPr="00B774D1" w:rsidDel="000A5ADD">
          <w:rPr>
            <w:sz w:val="24"/>
            <w:szCs w:val="24"/>
          </w:rPr>
          <w:delText>Oracle – very expensive</w:delText>
        </w:r>
      </w:del>
    </w:p>
    <w:p w14:paraId="5BB47944" w14:textId="77777777" w:rsidR="00976483" w:rsidRPr="00B774D1" w:rsidDel="000A5ADD" w:rsidRDefault="00976483">
      <w:pPr>
        <w:rPr>
          <w:del w:id="73" w:author="Amali Gunasinghe" w:date="2020-07-03T15:19:00Z"/>
          <w:sz w:val="24"/>
          <w:szCs w:val="24"/>
        </w:rPr>
        <w:pPrChange w:id="74" w:author="Amali Gunasinghe" w:date="2020-07-03T15:31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del w:id="75" w:author="Amali Gunasinghe" w:date="2020-07-03T15:19:00Z">
        <w:r w:rsidRPr="00B774D1" w:rsidDel="000A5ADD">
          <w:rPr>
            <w:sz w:val="24"/>
            <w:szCs w:val="24"/>
          </w:rPr>
          <w:delText>Db2</w:delText>
        </w:r>
      </w:del>
    </w:p>
    <w:p w14:paraId="359D1E1D" w14:textId="77777777" w:rsidR="00976483" w:rsidRPr="00B774D1" w:rsidDel="000A5ADD" w:rsidRDefault="00976483">
      <w:pPr>
        <w:rPr>
          <w:del w:id="76" w:author="Amali Gunasinghe" w:date="2020-07-03T15:19:00Z"/>
          <w:sz w:val="24"/>
          <w:szCs w:val="24"/>
        </w:rPr>
        <w:pPrChange w:id="77" w:author="Amali Gunasinghe" w:date="2020-07-03T15:31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del w:id="78" w:author="Amali Gunasinghe" w:date="2020-07-03T15:19:00Z">
        <w:r w:rsidRPr="00B774D1" w:rsidDel="000A5ADD">
          <w:rPr>
            <w:sz w:val="24"/>
            <w:szCs w:val="24"/>
          </w:rPr>
          <w:delText>Informix</w:delText>
        </w:r>
      </w:del>
    </w:p>
    <w:p w14:paraId="67991467" w14:textId="77777777" w:rsidR="00976483" w:rsidRPr="00B774D1" w:rsidDel="000A5ADD" w:rsidRDefault="00976483">
      <w:pPr>
        <w:rPr>
          <w:del w:id="79" w:author="Amali Gunasinghe" w:date="2020-07-03T15:19:00Z"/>
          <w:sz w:val="24"/>
          <w:szCs w:val="24"/>
        </w:rPr>
        <w:pPrChange w:id="80" w:author="Amali Gunasinghe" w:date="2020-07-03T15:31:00Z">
          <w:pPr>
            <w:pStyle w:val="ListParagraph"/>
            <w:numPr>
              <w:ilvl w:val="2"/>
              <w:numId w:val="15"/>
            </w:numPr>
            <w:spacing w:line="360" w:lineRule="auto"/>
            <w:ind w:left="2160" w:hanging="180"/>
            <w:jc w:val="both"/>
          </w:pPr>
        </w:pPrChange>
      </w:pPr>
      <w:del w:id="81" w:author="Amali Gunasinghe" w:date="2020-07-03T15:19:00Z">
        <w:r w:rsidRPr="00B774D1" w:rsidDel="000A5ADD">
          <w:rPr>
            <w:sz w:val="24"/>
            <w:szCs w:val="24"/>
          </w:rPr>
          <w:delText>Access – least expensive</w:delText>
        </w:r>
      </w:del>
    </w:p>
    <w:p w14:paraId="46644519" w14:textId="2C846A85" w:rsidR="00A821E8" w:rsidRPr="009E0A5F" w:rsidRDefault="00A821E8" w:rsidP="00F1009A">
      <w:pPr>
        <w:spacing w:line="360" w:lineRule="auto"/>
        <w:rPr>
          <w:sz w:val="24"/>
          <w:szCs w:val="24"/>
        </w:rPr>
        <w:pPrChange w:id="82" w:author="Amali Gunasinghe" w:date="2020-07-03T15:35:00Z">
          <w:pPr>
            <w:pStyle w:val="ListParagraph"/>
            <w:numPr>
              <w:ilvl w:val="1"/>
              <w:numId w:val="15"/>
            </w:numPr>
            <w:spacing w:line="360" w:lineRule="auto"/>
            <w:ind w:left="1440" w:hanging="360"/>
            <w:jc w:val="both"/>
          </w:pPr>
        </w:pPrChange>
      </w:pPr>
      <w:bookmarkStart w:id="83" w:name="_GoBack"/>
      <w:bookmarkEnd w:id="83"/>
    </w:p>
    <w:sectPr w:rsidR="00A821E8" w:rsidRPr="009E0A5F" w:rsidSect="00563E00">
      <w:headerReference w:type="default" r:id="rId22"/>
      <w:footerReference w:type="even" r:id="rId23"/>
      <w:footerReference w:type="default" r:id="rId24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EB036" w14:textId="77777777" w:rsidR="00DF5065" w:rsidRDefault="00DF5065" w:rsidP="00563E00">
      <w:pPr>
        <w:spacing w:after="0" w:line="240" w:lineRule="auto"/>
      </w:pPr>
      <w:r>
        <w:separator/>
      </w:r>
    </w:p>
  </w:endnote>
  <w:endnote w:type="continuationSeparator" w:id="0">
    <w:p w14:paraId="308C661C" w14:textId="77777777" w:rsidR="00DF5065" w:rsidRDefault="00DF5065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301BA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641B8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C9EFE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009A">
      <w:rPr>
        <w:rStyle w:val="PageNumber"/>
        <w:noProof/>
      </w:rPr>
      <w:t>7</w:t>
    </w:r>
    <w:r>
      <w:rPr>
        <w:rStyle w:val="PageNumber"/>
      </w:rPr>
      <w:fldChar w:fldCharType="end"/>
    </w:r>
  </w:p>
  <w:p w14:paraId="4D0C32BD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36BDEA" wp14:editId="3020907A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6C536352" wp14:editId="56163A2C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DC28DB7" wp14:editId="1BC3764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813EC" w14:textId="77777777" w:rsidR="00DF5065" w:rsidRDefault="00DF5065" w:rsidP="00563E00">
      <w:pPr>
        <w:spacing w:after="0" w:line="240" w:lineRule="auto"/>
      </w:pPr>
      <w:r>
        <w:separator/>
      </w:r>
    </w:p>
  </w:footnote>
  <w:footnote w:type="continuationSeparator" w:id="0">
    <w:p w14:paraId="51269DBE" w14:textId="77777777" w:rsidR="00DF5065" w:rsidRDefault="00DF5065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58A3D" w14:textId="77777777" w:rsidR="00563E00" w:rsidRPr="00F82707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0DA4AE" wp14:editId="1F7398BB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 wp14:anchorId="30B6F887" wp14:editId="76692E87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37741B">
      <w:rPr>
        <w:b/>
        <w:sz w:val="32"/>
      </w:rPr>
      <w:t xml:space="preserve"> </w:t>
    </w:r>
    <w:r w:rsidR="0037741B">
      <w:rPr>
        <w:b/>
        <w:sz w:val="32"/>
      </w:rPr>
      <w:tab/>
    </w:r>
    <w:r w:rsidR="00F73BC6">
      <w:rPr>
        <w:b/>
        <w:sz w:val="32"/>
      </w:rPr>
      <w:t>B</w:t>
    </w:r>
    <w:r w:rsidR="00194DFE">
      <w:rPr>
        <w:b/>
        <w:sz w:val="32"/>
      </w:rPr>
      <w:t>Sc (</w:t>
    </w:r>
    <w:proofErr w:type="spellStart"/>
    <w:r w:rsidR="00194DFE">
      <w:rPr>
        <w:b/>
        <w:sz w:val="32"/>
      </w:rPr>
      <w:t>Hons</w:t>
    </w:r>
    <w:proofErr w:type="spellEnd"/>
    <w:r w:rsidR="00194DFE">
      <w:rPr>
        <w:b/>
        <w:sz w:val="32"/>
      </w:rPr>
      <w:t>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68152C5C" w14:textId="77777777" w:rsidR="00194DFE" w:rsidRDefault="00194DFE" w:rsidP="00563E00">
    <w:pPr>
      <w:pStyle w:val="Header"/>
      <w:jc w:val="center"/>
      <w:rPr>
        <w:b/>
      </w:rPr>
    </w:pPr>
  </w:p>
  <w:p w14:paraId="0F53BC56" w14:textId="6EE2EF27" w:rsidR="00563E00" w:rsidRDefault="00B23DBA" w:rsidP="00563E00">
    <w:pPr>
      <w:pStyle w:val="Header"/>
      <w:jc w:val="center"/>
      <w:rPr>
        <w:b/>
      </w:rPr>
    </w:pPr>
    <w:r>
      <w:rPr>
        <w:b/>
      </w:rPr>
      <w:t>Lab Sheet 10</w:t>
    </w:r>
  </w:p>
  <w:p w14:paraId="1A6CECD6" w14:textId="77777777" w:rsidR="00F73BC6" w:rsidRDefault="00F73BC6" w:rsidP="00563E00">
    <w:pPr>
      <w:pStyle w:val="Header"/>
      <w:jc w:val="center"/>
      <w:rPr>
        <w:noProof/>
      </w:rPr>
    </w:pPr>
  </w:p>
  <w:p w14:paraId="5FC68D0E" w14:textId="77777777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F20E6">
      <w:rPr>
        <w:b/>
      </w:rPr>
      <w:tab/>
    </w:r>
    <w:r w:rsidR="00563E00">
      <w:rPr>
        <w:b/>
        <w:sz w:val="28"/>
      </w:rPr>
      <w:t xml:space="preserve">Semester </w:t>
    </w:r>
    <w:r w:rsidR="00C3661A">
      <w:rPr>
        <w:b/>
        <w:sz w:val="28"/>
      </w:rPr>
      <w:t>2</w:t>
    </w:r>
  </w:p>
  <w:p w14:paraId="5F1E3E95" w14:textId="4ADE751E" w:rsidR="00563E00" w:rsidRDefault="00CB2239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C2AE8EE" wp14:editId="57D96AAE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8B10EB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60622F"/>
    <w:multiLevelType w:val="hybridMultilevel"/>
    <w:tmpl w:val="609C9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626DD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E1159"/>
    <w:multiLevelType w:val="hybridMultilevel"/>
    <w:tmpl w:val="DDE2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3F4913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E38E8"/>
    <w:multiLevelType w:val="hybridMultilevel"/>
    <w:tmpl w:val="4386E038"/>
    <w:lvl w:ilvl="0" w:tplc="C7C0A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12A6F9F"/>
    <w:multiLevelType w:val="hybridMultilevel"/>
    <w:tmpl w:val="F15AAA6C"/>
    <w:lvl w:ilvl="0" w:tplc="C49E5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A26307"/>
    <w:multiLevelType w:val="multilevel"/>
    <w:tmpl w:val="9A56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E8618E"/>
    <w:multiLevelType w:val="hybridMultilevel"/>
    <w:tmpl w:val="93E645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2"/>
  </w:num>
  <w:num w:numId="5">
    <w:abstractNumId w:val="21"/>
  </w:num>
  <w:num w:numId="6">
    <w:abstractNumId w:val="14"/>
  </w:num>
  <w:num w:numId="7">
    <w:abstractNumId w:val="10"/>
  </w:num>
  <w:num w:numId="8">
    <w:abstractNumId w:val="1"/>
  </w:num>
  <w:num w:numId="9">
    <w:abstractNumId w:val="4"/>
  </w:num>
  <w:num w:numId="10">
    <w:abstractNumId w:val="19"/>
  </w:num>
  <w:num w:numId="11">
    <w:abstractNumId w:val="7"/>
  </w:num>
  <w:num w:numId="12">
    <w:abstractNumId w:val="11"/>
  </w:num>
  <w:num w:numId="13">
    <w:abstractNumId w:val="12"/>
  </w:num>
  <w:num w:numId="14">
    <w:abstractNumId w:val="0"/>
  </w:num>
  <w:num w:numId="15">
    <w:abstractNumId w:val="8"/>
  </w:num>
  <w:num w:numId="16">
    <w:abstractNumId w:val="18"/>
  </w:num>
  <w:num w:numId="17">
    <w:abstractNumId w:val="20"/>
  </w:num>
  <w:num w:numId="18">
    <w:abstractNumId w:val="5"/>
  </w:num>
  <w:num w:numId="19">
    <w:abstractNumId w:val="3"/>
  </w:num>
  <w:num w:numId="20">
    <w:abstractNumId w:val="6"/>
  </w:num>
  <w:num w:numId="21">
    <w:abstractNumId w:val="16"/>
  </w:num>
  <w:num w:numId="2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ori Gamage">
    <w15:presenceInfo w15:providerId="AD" w15:userId="S::manori.g@sliit.lk::9769f051-5817-42e5-89a2-d4bdfbad6fad"/>
  </w15:person>
  <w15:person w15:author="Amali Gunasinghe">
    <w15:presenceInfo w15:providerId="None" w15:userId="Amali Gunasing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0718F5"/>
    <w:rsid w:val="00084546"/>
    <w:rsid w:val="000A5ADD"/>
    <w:rsid w:val="000B4963"/>
    <w:rsid w:val="00121FBF"/>
    <w:rsid w:val="00130484"/>
    <w:rsid w:val="00130616"/>
    <w:rsid w:val="001650CD"/>
    <w:rsid w:val="00166434"/>
    <w:rsid w:val="00176D00"/>
    <w:rsid w:val="00194DFE"/>
    <w:rsid w:val="001B4F1E"/>
    <w:rsid w:val="001D4D13"/>
    <w:rsid w:val="00224150"/>
    <w:rsid w:val="00225CC6"/>
    <w:rsid w:val="0029589E"/>
    <w:rsid w:val="002A7320"/>
    <w:rsid w:val="002C1B53"/>
    <w:rsid w:val="00323F9B"/>
    <w:rsid w:val="00362BB5"/>
    <w:rsid w:val="0036533D"/>
    <w:rsid w:val="00367FBA"/>
    <w:rsid w:val="0037741B"/>
    <w:rsid w:val="003877EA"/>
    <w:rsid w:val="003A45CF"/>
    <w:rsid w:val="003B202C"/>
    <w:rsid w:val="003B7A07"/>
    <w:rsid w:val="003E2723"/>
    <w:rsid w:val="0043644E"/>
    <w:rsid w:val="00460E9B"/>
    <w:rsid w:val="00493878"/>
    <w:rsid w:val="004974C0"/>
    <w:rsid w:val="004D5191"/>
    <w:rsid w:val="0050000E"/>
    <w:rsid w:val="00520B65"/>
    <w:rsid w:val="005219BD"/>
    <w:rsid w:val="00560882"/>
    <w:rsid w:val="00563E00"/>
    <w:rsid w:val="005B2D3E"/>
    <w:rsid w:val="005C1310"/>
    <w:rsid w:val="00620007"/>
    <w:rsid w:val="00625623"/>
    <w:rsid w:val="0065440A"/>
    <w:rsid w:val="00722C7B"/>
    <w:rsid w:val="0075073D"/>
    <w:rsid w:val="0078253A"/>
    <w:rsid w:val="007B5C0D"/>
    <w:rsid w:val="007E7738"/>
    <w:rsid w:val="0080567E"/>
    <w:rsid w:val="00821A27"/>
    <w:rsid w:val="00827FF6"/>
    <w:rsid w:val="00854926"/>
    <w:rsid w:val="00863DB7"/>
    <w:rsid w:val="008E4146"/>
    <w:rsid w:val="00926AA2"/>
    <w:rsid w:val="00937B7F"/>
    <w:rsid w:val="0094160F"/>
    <w:rsid w:val="00970076"/>
    <w:rsid w:val="00976483"/>
    <w:rsid w:val="009E0A5F"/>
    <w:rsid w:val="00A0764D"/>
    <w:rsid w:val="00A130AB"/>
    <w:rsid w:val="00A821E8"/>
    <w:rsid w:val="00B23DBA"/>
    <w:rsid w:val="00B50BEC"/>
    <w:rsid w:val="00B716BA"/>
    <w:rsid w:val="00B774D1"/>
    <w:rsid w:val="00B86A02"/>
    <w:rsid w:val="00BC391C"/>
    <w:rsid w:val="00BE569E"/>
    <w:rsid w:val="00C349C6"/>
    <w:rsid w:val="00C3661A"/>
    <w:rsid w:val="00C50F90"/>
    <w:rsid w:val="00C51ABA"/>
    <w:rsid w:val="00C72F96"/>
    <w:rsid w:val="00C85AEE"/>
    <w:rsid w:val="00C91B25"/>
    <w:rsid w:val="00CB2239"/>
    <w:rsid w:val="00CB354E"/>
    <w:rsid w:val="00CB47FE"/>
    <w:rsid w:val="00CC660B"/>
    <w:rsid w:val="00CF20E6"/>
    <w:rsid w:val="00CF786D"/>
    <w:rsid w:val="00D34476"/>
    <w:rsid w:val="00D35587"/>
    <w:rsid w:val="00D52A96"/>
    <w:rsid w:val="00D558DB"/>
    <w:rsid w:val="00D845D6"/>
    <w:rsid w:val="00DF5065"/>
    <w:rsid w:val="00E0310A"/>
    <w:rsid w:val="00E244EA"/>
    <w:rsid w:val="00E40706"/>
    <w:rsid w:val="00E60E43"/>
    <w:rsid w:val="00E700D7"/>
    <w:rsid w:val="00E77612"/>
    <w:rsid w:val="00EA3C84"/>
    <w:rsid w:val="00ED6E2A"/>
    <w:rsid w:val="00F1009A"/>
    <w:rsid w:val="00F73BC6"/>
    <w:rsid w:val="00F8203F"/>
    <w:rsid w:val="00F82707"/>
    <w:rsid w:val="00FA6DDC"/>
    <w:rsid w:val="00FB0C4F"/>
    <w:rsid w:val="00FB5846"/>
    <w:rsid w:val="00FC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81A4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7741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20B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B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349C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93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9" ma:contentTypeDescription="Create a new document." ma:contentTypeScope="" ma:versionID="21d1ce9d5c34685b86d9cfd1c2d3e475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51105d4f09d433ddb2a7fc105ddbc713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88D4EC-0904-4EB8-A94C-3FB478574E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3EBD5D-F18B-43B0-BAEB-5E66A6811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84e37-fcbb-45b4-9622-81cad756e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EDCC68-9160-43BF-B506-B61468D66D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Amali Gunasinghe</dc:creator>
  <cp:lastModifiedBy>Amali Gunasinghe</cp:lastModifiedBy>
  <cp:revision>5</cp:revision>
  <cp:lastPrinted>2020-07-04T15:54:00Z</cp:lastPrinted>
  <dcterms:created xsi:type="dcterms:W3CDTF">2020-08-12T06:59:00Z</dcterms:created>
  <dcterms:modified xsi:type="dcterms:W3CDTF">2020-09-15T04:00:00Z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